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4E" w:rsidRDefault="00A20FD5" w:rsidP="003636A2">
      <w:pPr>
        <w:spacing w:before="120" w:after="0" w:line="288" w:lineRule="auto"/>
        <w:jc w:val="center"/>
      </w:pPr>
      <w:r>
        <w:rPr>
          <w:rFonts w:cs="Arial"/>
          <w:noProof/>
          <w:lang w:val="en-US" w:eastAsia="ja-JP"/>
        </w:rPr>
        <w:drawing>
          <wp:inline distT="0" distB="0" distL="0" distR="0">
            <wp:extent cx="2360295" cy="690880"/>
            <wp:effectExtent l="19050" t="0" r="190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360295" cy="690880"/>
                    </a:xfrm>
                    <a:prstGeom prst="rect">
                      <a:avLst/>
                    </a:prstGeom>
                    <a:noFill/>
                    <a:ln w="9525">
                      <a:noFill/>
                      <a:miter lim="800000"/>
                      <a:headEnd/>
                      <a:tailEnd/>
                    </a:ln>
                  </pic:spPr>
                </pic:pic>
              </a:graphicData>
            </a:graphic>
          </wp:inline>
        </w:drawing>
      </w:r>
      <w:r w:rsidR="00E21F4E">
        <w:rPr>
          <w:rFonts w:cs="Arial"/>
          <w:snapToGrid w:val="0"/>
          <w:lang w:val="en-US"/>
        </w:rPr>
        <w:br w:type="textWrapping" w:clear="all"/>
      </w:r>
    </w:p>
    <w:p w:rsidR="00E21F4E" w:rsidRDefault="00E21F4E" w:rsidP="003636A2">
      <w:pPr>
        <w:spacing w:before="120" w:after="0" w:line="288" w:lineRule="auto"/>
      </w:pPr>
    </w:p>
    <w:p w:rsidR="00E21F4E" w:rsidRDefault="00E21F4E" w:rsidP="003636A2">
      <w:pPr>
        <w:spacing w:before="120" w:after="0" w:line="288" w:lineRule="auto"/>
        <w:jc w:val="center"/>
        <w:rPr>
          <w:rFonts w:ascii="Swis721 BlkEx BT" w:hAnsi="Swis721 BlkEx BT"/>
          <w:iCs/>
          <w:color w:val="800000"/>
          <w:sz w:val="28"/>
        </w:rPr>
      </w:pPr>
    </w:p>
    <w:p w:rsidR="00096582" w:rsidRDefault="00096582" w:rsidP="003636A2">
      <w:pPr>
        <w:autoSpaceDE w:val="0"/>
        <w:autoSpaceDN w:val="0"/>
        <w:spacing w:before="120" w:after="0" w:line="288" w:lineRule="auto"/>
        <w:jc w:val="center"/>
        <w:rPr>
          <w:rFonts w:cs="Arial"/>
          <w:b/>
          <w:i/>
          <w:color w:val="AC0000"/>
          <w:spacing w:val="30"/>
          <w:kern w:val="28"/>
          <w:sz w:val="36"/>
          <w:szCs w:val="24"/>
          <w:lang w:val="en-US"/>
        </w:rPr>
      </w:pPr>
      <w:r>
        <w:rPr>
          <w:rFonts w:cs="Arial"/>
          <w:b/>
          <w:i/>
          <w:color w:val="AC0000"/>
          <w:spacing w:val="30"/>
          <w:kern w:val="28"/>
          <w:sz w:val="36"/>
          <w:szCs w:val="24"/>
          <w:lang w:val="en-US"/>
        </w:rPr>
        <w:t xml:space="preserve">Software </w:t>
      </w:r>
      <w:r w:rsidR="00E21F4E">
        <w:rPr>
          <w:rFonts w:cs="Arial"/>
          <w:b/>
          <w:i/>
          <w:color w:val="AC0000"/>
          <w:spacing w:val="30"/>
          <w:kern w:val="28"/>
          <w:sz w:val="36"/>
          <w:szCs w:val="24"/>
          <w:lang w:val="en-US"/>
        </w:rPr>
        <w:t>Requirement</w:t>
      </w:r>
      <w:r w:rsidR="00F525E6">
        <w:rPr>
          <w:rFonts w:cs="Arial"/>
          <w:b/>
          <w:i/>
          <w:color w:val="AC0000"/>
          <w:spacing w:val="30"/>
          <w:kern w:val="28"/>
          <w:sz w:val="36"/>
          <w:szCs w:val="24"/>
          <w:lang w:val="en-US"/>
        </w:rPr>
        <w:t xml:space="preserve"> &amp; Design</w:t>
      </w:r>
    </w:p>
    <w:p w:rsidR="00E21F4E" w:rsidRPr="00B02EB8" w:rsidRDefault="00C85104" w:rsidP="003636A2">
      <w:pPr>
        <w:autoSpaceDE w:val="0"/>
        <w:autoSpaceDN w:val="0"/>
        <w:spacing w:before="120" w:after="0" w:line="288" w:lineRule="auto"/>
        <w:jc w:val="center"/>
        <w:rPr>
          <w:rFonts w:cs="Arial"/>
          <w:b/>
          <w:sz w:val="26"/>
          <w:lang w:val="en-US"/>
        </w:rPr>
      </w:pPr>
      <w:r>
        <w:rPr>
          <w:rFonts w:cs="Arial"/>
          <w:b/>
          <w:color w:val="AC0000"/>
          <w:spacing w:val="30"/>
          <w:kern w:val="28"/>
          <w:sz w:val="44"/>
          <w:szCs w:val="24"/>
          <w:lang w:val="en-US"/>
        </w:rPr>
        <w:t xml:space="preserve">Topic </w:t>
      </w:r>
      <w:r w:rsidR="00E21F4E">
        <w:rPr>
          <w:rFonts w:cs="Arial"/>
          <w:b/>
          <w:color w:val="AC0000"/>
          <w:spacing w:val="30"/>
          <w:kern w:val="28"/>
          <w:sz w:val="44"/>
          <w:szCs w:val="24"/>
          <w:lang w:val="en-US"/>
        </w:rPr>
        <w:t>Assignment</w:t>
      </w:r>
    </w:p>
    <w:p w:rsidR="00E21F4E" w:rsidRDefault="00E21F4E" w:rsidP="003636A2">
      <w:pPr>
        <w:spacing w:before="120" w:after="0" w:line="288" w:lineRule="auto"/>
      </w:pPr>
    </w:p>
    <w:p w:rsidR="00E21F4E" w:rsidRDefault="00E21F4E" w:rsidP="003636A2">
      <w:pPr>
        <w:spacing w:before="120" w:after="0" w:line="288" w:lineRule="auto"/>
      </w:pPr>
    </w:p>
    <w:p w:rsidR="00E21F4E" w:rsidRDefault="00E21F4E" w:rsidP="003636A2">
      <w:pPr>
        <w:spacing w:before="120" w:after="0" w:line="288" w:lineRule="auto"/>
      </w:pPr>
    </w:p>
    <w:tbl>
      <w:tblPr>
        <w:tblW w:w="0" w:type="auto"/>
        <w:jc w:val="center"/>
        <w:tblLayout w:type="fixed"/>
        <w:tblLook w:val="0000" w:firstRow="0" w:lastRow="0" w:firstColumn="0" w:lastColumn="0" w:noHBand="0" w:noVBand="0"/>
      </w:tblPr>
      <w:tblGrid>
        <w:gridCol w:w="1864"/>
        <w:gridCol w:w="4579"/>
      </w:tblGrid>
      <w:tr w:rsidR="00E21F4E" w:rsidTr="00911129">
        <w:trPr>
          <w:jc w:val="center"/>
        </w:trPr>
        <w:tc>
          <w:tcPr>
            <w:tcW w:w="1864" w:type="dxa"/>
            <w:tcBorders>
              <w:top w:val="nil"/>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Program Code</w:t>
            </w:r>
          </w:p>
        </w:tc>
        <w:tc>
          <w:tcPr>
            <w:tcW w:w="4579" w:type="dxa"/>
            <w:tcBorders>
              <w:top w:val="nil"/>
              <w:left w:val="single" w:sz="8" w:space="0" w:color="auto"/>
              <w:bottom w:val="single" w:sz="8" w:space="0" w:color="auto"/>
              <w:right w:val="nil"/>
            </w:tcBorders>
            <w:shd w:val="clear" w:color="auto" w:fill="D9D9D9"/>
          </w:tcPr>
          <w:p w:rsidR="00E21F4E" w:rsidRDefault="009021F7" w:rsidP="003636A2">
            <w:pPr>
              <w:pStyle w:val="HeadingLv2"/>
              <w:spacing w:after="0" w:line="288" w:lineRule="auto"/>
            </w:pPr>
            <w:r>
              <w:t>RND</w:t>
            </w:r>
          </w:p>
        </w:tc>
      </w:tr>
      <w:tr w:rsidR="00E21F4E" w:rsidTr="00911129">
        <w:trPr>
          <w:jc w:val="center"/>
        </w:trPr>
        <w:tc>
          <w:tcPr>
            <w:tcW w:w="1864" w:type="dxa"/>
            <w:tcBorders>
              <w:top w:val="single" w:sz="8" w:space="0" w:color="auto"/>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Issue/Revision</w:t>
            </w:r>
          </w:p>
        </w:tc>
        <w:tc>
          <w:tcPr>
            <w:tcW w:w="4579" w:type="dxa"/>
            <w:tcBorders>
              <w:top w:val="single" w:sz="8" w:space="0" w:color="auto"/>
              <w:left w:val="single" w:sz="8" w:space="0" w:color="auto"/>
              <w:bottom w:val="single" w:sz="8" w:space="0" w:color="auto"/>
              <w:right w:val="nil"/>
            </w:tcBorders>
            <w:shd w:val="clear" w:color="auto" w:fill="D9D9D9"/>
          </w:tcPr>
          <w:p w:rsidR="00E21F4E" w:rsidRPr="000011F0" w:rsidRDefault="00AD0D82" w:rsidP="003636A2">
            <w:pPr>
              <w:pStyle w:val="HeadingLv2"/>
              <w:spacing w:after="0" w:line="288" w:lineRule="auto"/>
            </w:pPr>
            <w:r>
              <w:t>3.0</w:t>
            </w:r>
          </w:p>
        </w:tc>
      </w:tr>
      <w:tr w:rsidR="00E21F4E" w:rsidTr="00911129">
        <w:trPr>
          <w:jc w:val="center"/>
        </w:trPr>
        <w:tc>
          <w:tcPr>
            <w:tcW w:w="1864" w:type="dxa"/>
            <w:tcBorders>
              <w:top w:val="single" w:sz="8" w:space="0" w:color="auto"/>
              <w:left w:val="nil"/>
              <w:bottom w:val="nil"/>
              <w:right w:val="single" w:sz="8" w:space="0" w:color="auto"/>
            </w:tcBorders>
            <w:shd w:val="clear" w:color="auto" w:fill="D9D9D9"/>
          </w:tcPr>
          <w:p w:rsidR="00E21F4E" w:rsidRDefault="00E21F4E" w:rsidP="003636A2">
            <w:pPr>
              <w:pStyle w:val="HeadingLv1"/>
              <w:spacing w:before="120" w:after="0" w:line="288" w:lineRule="auto"/>
            </w:pPr>
            <w:r>
              <w:t>Effective date</w:t>
            </w:r>
          </w:p>
        </w:tc>
        <w:tc>
          <w:tcPr>
            <w:tcW w:w="4579" w:type="dxa"/>
            <w:tcBorders>
              <w:top w:val="single" w:sz="8" w:space="0" w:color="auto"/>
              <w:left w:val="single" w:sz="8" w:space="0" w:color="auto"/>
              <w:bottom w:val="nil"/>
              <w:right w:val="nil"/>
            </w:tcBorders>
            <w:shd w:val="clear" w:color="auto" w:fill="D9D9D9"/>
          </w:tcPr>
          <w:p w:rsidR="00E21F4E" w:rsidRPr="000011F0" w:rsidRDefault="00E21F4E" w:rsidP="003636A2">
            <w:pPr>
              <w:pStyle w:val="HeadingLv2"/>
              <w:spacing w:after="0" w:line="288" w:lineRule="auto"/>
            </w:pPr>
            <w:r>
              <w:t>01</w:t>
            </w:r>
            <w:r w:rsidRPr="000011F0">
              <w:t>/</w:t>
            </w:r>
            <w:r>
              <w:t>Jan</w:t>
            </w:r>
            <w:r w:rsidRPr="000011F0">
              <w:t>/</w:t>
            </w:r>
            <w:r>
              <w:t>201</w:t>
            </w:r>
            <w:r w:rsidR="005837D6">
              <w:t>5</w:t>
            </w:r>
          </w:p>
        </w:tc>
      </w:tr>
    </w:tbl>
    <w:p w:rsidR="00E21F4E" w:rsidRDefault="00E21F4E" w:rsidP="003636A2">
      <w:pPr>
        <w:pStyle w:val="NormalText"/>
        <w:spacing w:line="288" w:lineRule="auto"/>
      </w:pPr>
    </w:p>
    <w:p w:rsidR="00E21F4E" w:rsidRDefault="00E21F4E" w:rsidP="003636A2">
      <w:pPr>
        <w:spacing w:before="120" w:after="0" w:line="288" w:lineRule="auto"/>
        <w:rPr>
          <w:color w:val="000000"/>
        </w:rPr>
      </w:pPr>
    </w:p>
    <w:p w:rsidR="00E21F4E" w:rsidRDefault="00E21F4E" w:rsidP="003636A2">
      <w:pPr>
        <w:pStyle w:val="CommentText"/>
        <w:spacing w:line="288" w:lineRule="auto"/>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Pr="00CB5379" w:rsidRDefault="005837D6" w:rsidP="003636A2">
      <w:pPr>
        <w:spacing w:before="120" w:after="0" w:line="288" w:lineRule="auto"/>
        <w:jc w:val="center"/>
        <w:rPr>
          <w:bCs/>
          <w:lang w:val="en-US"/>
        </w:rPr>
      </w:pPr>
      <w:r>
        <w:rPr>
          <w:bCs/>
          <w:lang w:val="en-US"/>
        </w:rPr>
        <w:t>Ha Noi</w:t>
      </w:r>
      <w:r w:rsidR="00E21F4E">
        <w:rPr>
          <w:bCs/>
        </w:rPr>
        <w:t xml:space="preserve">, </w:t>
      </w:r>
      <w:r>
        <w:rPr>
          <w:bCs/>
          <w:lang w:val="en-US"/>
        </w:rPr>
        <w:t>Jan</w:t>
      </w:r>
      <w:r w:rsidR="00E21F4E">
        <w:rPr>
          <w:bCs/>
        </w:rPr>
        <w:t>/</w:t>
      </w:r>
      <w:r w:rsidR="00E21F4E">
        <w:rPr>
          <w:bCs/>
          <w:lang w:val="en-US"/>
        </w:rPr>
        <w:t>201</w:t>
      </w:r>
      <w:r>
        <w:rPr>
          <w:bCs/>
          <w:lang w:val="en-US"/>
        </w:rPr>
        <w:t>5</w:t>
      </w:r>
    </w:p>
    <w:p w:rsidR="00E21F4E" w:rsidRDefault="00E21F4E" w:rsidP="003636A2">
      <w:pPr>
        <w:spacing w:before="120" w:after="0" w:line="288" w:lineRule="auto"/>
        <w:jc w:val="center"/>
        <w:rPr>
          <w:bCs/>
        </w:rPr>
      </w:pPr>
    </w:p>
    <w:p w:rsidR="00E21F4E" w:rsidRPr="007068F0" w:rsidRDefault="00E21F4E" w:rsidP="003636A2">
      <w:pPr>
        <w:pageBreakBefore/>
        <w:spacing w:before="120" w:after="0" w:line="288" w:lineRule="auto"/>
        <w:rPr>
          <w:rFonts w:cs="Arial"/>
          <w:b/>
          <w:bCs/>
          <w:color w:val="800000"/>
        </w:rPr>
      </w:pPr>
      <w:r w:rsidRPr="007068F0">
        <w:rPr>
          <w:rFonts w:cs="Arial"/>
          <w:b/>
          <w:bCs/>
          <w:color w:val="800000"/>
        </w:rPr>
        <w:lastRenderedPageBreak/>
        <w:t>RECORD OF CHANGES</w:t>
      </w:r>
    </w:p>
    <w:p w:rsidR="00E21F4E" w:rsidRPr="007068F0" w:rsidRDefault="00E21F4E" w:rsidP="003636A2">
      <w:pPr>
        <w:pStyle w:val="Footer"/>
        <w:tabs>
          <w:tab w:val="clear" w:pos="4320"/>
          <w:tab w:val="clear" w:pos="8640"/>
        </w:tabs>
        <w:spacing w:line="288" w:lineRule="auto"/>
        <w:rPr>
          <w:rFonts w:ascii="Arial" w:hAnsi="Arial" w:cs="Arial"/>
        </w:rPr>
      </w:pPr>
      <w:r w:rsidRPr="007068F0">
        <w:rPr>
          <w:rFonts w:ascii="Arial" w:hAnsi="Arial" w:cs="Arial"/>
        </w:rPr>
        <w:t>*A - Added M - Modified D - Deleted</w:t>
      </w:r>
    </w:p>
    <w:p w:rsidR="00E21F4E" w:rsidRPr="007068F0" w:rsidRDefault="00E21F4E" w:rsidP="003636A2">
      <w:pPr>
        <w:spacing w:before="120" w:after="0" w:line="288" w:lineRule="auto"/>
        <w:jc w:val="center"/>
        <w:rPr>
          <w:rFonts w:cs="Arial"/>
          <w:bCs/>
        </w:rPr>
      </w:pPr>
    </w:p>
    <w:tbl>
      <w:tblPr>
        <w:tblW w:w="9072"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66"/>
        <w:gridCol w:w="2504"/>
        <w:gridCol w:w="605"/>
        <w:gridCol w:w="3605"/>
        <w:gridCol w:w="992"/>
      </w:tblGrid>
      <w:tr w:rsidR="00E21F4E" w:rsidRPr="007068F0" w:rsidTr="005837D6">
        <w:tc>
          <w:tcPr>
            <w:tcW w:w="1366"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Date</w:t>
            </w:r>
          </w:p>
        </w:tc>
        <w:tc>
          <w:tcPr>
            <w:tcW w:w="2504"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Changes</w:t>
            </w:r>
          </w:p>
        </w:tc>
        <w:tc>
          <w:tcPr>
            <w:tcW w:w="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A*</w:t>
            </w:r>
            <w:r w:rsidRPr="007068F0">
              <w:rPr>
                <w:rFonts w:ascii="Arial" w:hAnsi="Arial" w:cs="Arial"/>
                <w:color w:val="800000"/>
              </w:rPr>
              <w:br/>
              <w:t>M, D</w:t>
            </w:r>
          </w:p>
        </w:tc>
        <w:tc>
          <w:tcPr>
            <w:tcW w:w="3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Contents</w:t>
            </w:r>
          </w:p>
        </w:tc>
        <w:tc>
          <w:tcPr>
            <w:tcW w:w="992"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Version</w:t>
            </w:r>
          </w:p>
        </w:tc>
      </w:tr>
      <w:tr w:rsidR="00E21F4E" w:rsidRPr="007068F0" w:rsidTr="005837D6">
        <w:tc>
          <w:tcPr>
            <w:tcW w:w="1366" w:type="dxa"/>
          </w:tcPr>
          <w:p w:rsidR="00E21F4E" w:rsidRPr="007068F0" w:rsidRDefault="00E21F4E" w:rsidP="003636A2">
            <w:pPr>
              <w:pStyle w:val="Bang"/>
              <w:spacing w:before="120" w:after="0" w:line="288" w:lineRule="auto"/>
              <w:rPr>
                <w:rFonts w:ascii="Arial" w:hAnsi="Arial" w:cs="Arial"/>
              </w:rPr>
            </w:pPr>
            <w:r>
              <w:rPr>
                <w:rFonts w:ascii="Arial" w:hAnsi="Arial" w:cs="Arial"/>
              </w:rPr>
              <w:t>29-Dec-2010</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E21F4E" w:rsidP="003636A2">
            <w:pPr>
              <w:pStyle w:val="Bang"/>
              <w:spacing w:before="120" w:after="0" w:line="288" w:lineRule="auto"/>
              <w:rPr>
                <w:rFonts w:ascii="Arial" w:hAnsi="Arial" w:cs="Arial"/>
              </w:rPr>
            </w:pPr>
            <w:r>
              <w:rPr>
                <w:rFonts w:ascii="Arial" w:hAnsi="Arial" w:cs="Arial"/>
              </w:rPr>
              <w:t>A</w:t>
            </w:r>
          </w:p>
        </w:tc>
        <w:tc>
          <w:tcPr>
            <w:tcW w:w="3605" w:type="dxa"/>
          </w:tcPr>
          <w:p w:rsidR="00E21F4E" w:rsidRPr="007068F0" w:rsidRDefault="00E21F4E" w:rsidP="003636A2">
            <w:pPr>
              <w:pStyle w:val="Bang"/>
              <w:spacing w:before="120" w:after="0" w:line="288" w:lineRule="auto"/>
              <w:rPr>
                <w:rFonts w:ascii="Arial" w:hAnsi="Arial" w:cs="Arial"/>
              </w:rPr>
            </w:pPr>
            <w:r>
              <w:rPr>
                <w:rFonts w:ascii="Arial" w:hAnsi="Arial" w:cs="Arial"/>
              </w:rPr>
              <w:t>Created</w:t>
            </w:r>
          </w:p>
        </w:tc>
        <w:tc>
          <w:tcPr>
            <w:tcW w:w="992" w:type="dxa"/>
          </w:tcPr>
          <w:p w:rsidR="00E21F4E" w:rsidRPr="007068F0" w:rsidRDefault="00E21F4E" w:rsidP="003636A2">
            <w:pPr>
              <w:pStyle w:val="Bang"/>
              <w:spacing w:before="120" w:after="0" w:line="288" w:lineRule="auto"/>
              <w:rPr>
                <w:rFonts w:ascii="Arial" w:hAnsi="Arial" w:cs="Arial"/>
              </w:rPr>
            </w:pPr>
            <w:r>
              <w:rPr>
                <w:rFonts w:ascii="Arial" w:hAnsi="Arial" w:cs="Arial"/>
              </w:rPr>
              <w:t>1.0</w:t>
            </w:r>
          </w:p>
        </w:tc>
      </w:tr>
      <w:tr w:rsidR="00E21F4E" w:rsidRPr="007068F0" w:rsidTr="005837D6">
        <w:tc>
          <w:tcPr>
            <w:tcW w:w="1366" w:type="dxa"/>
          </w:tcPr>
          <w:p w:rsidR="00E21F4E" w:rsidRPr="007068F0" w:rsidRDefault="00317C53" w:rsidP="003636A2">
            <w:pPr>
              <w:pStyle w:val="Bang"/>
              <w:spacing w:before="120" w:after="0" w:line="288" w:lineRule="auto"/>
              <w:rPr>
                <w:rFonts w:ascii="Arial" w:hAnsi="Arial" w:cs="Arial"/>
              </w:rPr>
            </w:pPr>
            <w:r>
              <w:rPr>
                <w:rFonts w:ascii="Arial" w:hAnsi="Arial" w:cs="Arial"/>
              </w:rPr>
              <w:t>13-Jan-2011</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317C53" w:rsidP="003636A2">
            <w:pPr>
              <w:pStyle w:val="Bang"/>
              <w:spacing w:before="120" w:after="0" w:line="288" w:lineRule="auto"/>
              <w:rPr>
                <w:rFonts w:ascii="Arial" w:hAnsi="Arial" w:cs="Arial"/>
              </w:rPr>
            </w:pPr>
            <w:r>
              <w:rPr>
                <w:rFonts w:ascii="Arial" w:hAnsi="Arial" w:cs="Arial"/>
              </w:rPr>
              <w:t>M, D</w:t>
            </w:r>
          </w:p>
        </w:tc>
        <w:tc>
          <w:tcPr>
            <w:tcW w:w="3605" w:type="dxa"/>
          </w:tcPr>
          <w:p w:rsidR="00E21F4E" w:rsidRPr="007068F0" w:rsidRDefault="00317C53" w:rsidP="003636A2">
            <w:pPr>
              <w:pStyle w:val="Bang"/>
              <w:spacing w:before="120" w:after="0" w:line="288" w:lineRule="auto"/>
              <w:rPr>
                <w:rFonts w:ascii="Arial" w:hAnsi="Arial" w:cs="Arial"/>
              </w:rPr>
            </w:pPr>
            <w:r>
              <w:rPr>
                <w:rFonts w:ascii="Arial" w:hAnsi="Arial" w:cs="Arial"/>
              </w:rPr>
              <w:t>Updated by LinhDT</w:t>
            </w:r>
          </w:p>
        </w:tc>
        <w:tc>
          <w:tcPr>
            <w:tcW w:w="992" w:type="dxa"/>
          </w:tcPr>
          <w:p w:rsidR="00E21F4E" w:rsidRPr="007068F0" w:rsidRDefault="00317C53" w:rsidP="003636A2">
            <w:pPr>
              <w:pStyle w:val="Bang"/>
              <w:spacing w:before="120" w:after="0" w:line="288" w:lineRule="auto"/>
              <w:rPr>
                <w:rFonts w:ascii="Arial" w:hAnsi="Arial" w:cs="Arial"/>
              </w:rPr>
            </w:pPr>
            <w:r>
              <w:rPr>
                <w:rFonts w:ascii="Arial" w:hAnsi="Arial" w:cs="Arial"/>
              </w:rPr>
              <w:t>1.1</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r>
              <w:rPr>
                <w:rFonts w:ascii="Arial" w:hAnsi="Arial" w:cs="Arial"/>
              </w:rPr>
              <w:t>27-Dec-2013</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9E1490" w:rsidP="003636A2">
            <w:pPr>
              <w:pStyle w:val="Bang"/>
              <w:spacing w:before="120" w:after="0" w:line="288" w:lineRule="auto"/>
              <w:rPr>
                <w:rFonts w:ascii="Arial" w:hAnsi="Arial" w:cs="Arial"/>
              </w:rPr>
            </w:pPr>
            <w:r>
              <w:rPr>
                <w:rFonts w:ascii="Arial" w:hAnsi="Arial" w:cs="Arial"/>
              </w:rPr>
              <w:t>Updated by HuyNT2</w:t>
            </w:r>
          </w:p>
        </w:tc>
        <w:tc>
          <w:tcPr>
            <w:tcW w:w="992" w:type="dxa"/>
          </w:tcPr>
          <w:p w:rsidR="009E1490" w:rsidRPr="007068F0" w:rsidRDefault="009E1490" w:rsidP="003636A2">
            <w:pPr>
              <w:pStyle w:val="Bang"/>
              <w:spacing w:before="120" w:after="0" w:line="288" w:lineRule="auto"/>
              <w:rPr>
                <w:rFonts w:ascii="Arial" w:hAnsi="Arial" w:cs="Arial"/>
              </w:rPr>
            </w:pPr>
            <w:r>
              <w:rPr>
                <w:rFonts w:ascii="Arial" w:hAnsi="Arial" w:cs="Arial"/>
              </w:rPr>
              <w:t>1.2</w:t>
            </w:r>
          </w:p>
        </w:tc>
      </w:tr>
      <w:tr w:rsidR="009E1490" w:rsidRPr="007068F0" w:rsidTr="005837D6">
        <w:tc>
          <w:tcPr>
            <w:tcW w:w="1366" w:type="dxa"/>
          </w:tcPr>
          <w:p w:rsidR="009E1490" w:rsidRPr="007068F0" w:rsidRDefault="005837D6" w:rsidP="003636A2">
            <w:pPr>
              <w:pStyle w:val="Bang"/>
              <w:spacing w:before="120" w:after="0" w:line="288" w:lineRule="auto"/>
              <w:rPr>
                <w:rFonts w:ascii="Arial" w:hAnsi="Arial" w:cs="Arial"/>
              </w:rPr>
            </w:pPr>
            <w:r>
              <w:rPr>
                <w:rFonts w:ascii="Arial" w:hAnsi="Arial" w:cs="Arial"/>
              </w:rPr>
              <w:t>24-Dec-2014</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5837D6"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5837D6" w:rsidP="003636A2">
            <w:pPr>
              <w:pStyle w:val="Bang"/>
              <w:spacing w:before="120" w:after="0" w:line="288" w:lineRule="auto"/>
              <w:rPr>
                <w:rFonts w:ascii="Arial" w:hAnsi="Arial" w:cs="Arial"/>
              </w:rPr>
            </w:pPr>
            <w:r>
              <w:rPr>
                <w:rFonts w:ascii="Arial" w:hAnsi="Arial" w:cs="Arial"/>
              </w:rPr>
              <w:t>Update by DieuNT1</w:t>
            </w:r>
          </w:p>
        </w:tc>
        <w:tc>
          <w:tcPr>
            <w:tcW w:w="992" w:type="dxa"/>
          </w:tcPr>
          <w:p w:rsidR="009E1490" w:rsidRPr="007068F0" w:rsidRDefault="00AD0D82" w:rsidP="003636A2">
            <w:pPr>
              <w:pStyle w:val="Bang"/>
              <w:spacing w:before="120" w:after="0" w:line="288" w:lineRule="auto"/>
              <w:rPr>
                <w:rFonts w:ascii="Arial" w:hAnsi="Arial" w:cs="Arial"/>
              </w:rPr>
            </w:pPr>
            <w:r>
              <w:rPr>
                <w:rFonts w:ascii="Arial" w:hAnsi="Arial" w:cs="Arial"/>
              </w:rPr>
              <w:t>3.0</w:t>
            </w:r>
          </w:p>
        </w:tc>
      </w:tr>
      <w:tr w:rsidR="009E1490" w:rsidRPr="007068F0" w:rsidTr="005837D6">
        <w:tc>
          <w:tcPr>
            <w:tcW w:w="1366" w:type="dxa"/>
          </w:tcPr>
          <w:p w:rsidR="009E1490" w:rsidRPr="007068F0" w:rsidRDefault="00D21559" w:rsidP="003636A2">
            <w:pPr>
              <w:pStyle w:val="Bang"/>
              <w:spacing w:before="120" w:after="0" w:line="288" w:lineRule="auto"/>
              <w:rPr>
                <w:rFonts w:ascii="Arial" w:hAnsi="Arial" w:cs="Arial"/>
              </w:rPr>
            </w:pPr>
            <w:r>
              <w:rPr>
                <w:rFonts w:ascii="Arial" w:hAnsi="Arial" w:cs="Arial"/>
              </w:rPr>
              <w:t>16-May-205</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D21559" w:rsidP="003636A2">
            <w:pPr>
              <w:pStyle w:val="Bang"/>
              <w:spacing w:before="120" w:after="0" w:line="288" w:lineRule="auto"/>
              <w:rPr>
                <w:rFonts w:ascii="Arial" w:hAnsi="Arial" w:cs="Arial"/>
              </w:rPr>
            </w:pPr>
            <w:r>
              <w:rPr>
                <w:rFonts w:ascii="Arial" w:hAnsi="Arial" w:cs="Arial"/>
              </w:rPr>
              <w:t>M</w:t>
            </w:r>
          </w:p>
        </w:tc>
        <w:tc>
          <w:tcPr>
            <w:tcW w:w="3605" w:type="dxa"/>
          </w:tcPr>
          <w:p w:rsidR="009E1490" w:rsidRPr="007068F0" w:rsidRDefault="00D21559" w:rsidP="003636A2">
            <w:pPr>
              <w:pStyle w:val="Bang"/>
              <w:spacing w:before="120" w:after="0" w:line="288" w:lineRule="auto"/>
              <w:rPr>
                <w:rFonts w:ascii="Arial" w:hAnsi="Arial" w:cs="Arial"/>
              </w:rPr>
            </w:pPr>
            <w:r>
              <w:rPr>
                <w:rFonts w:ascii="Arial" w:hAnsi="Arial" w:cs="Arial"/>
              </w:rPr>
              <w:t>Update by ThachLN</w:t>
            </w:r>
          </w:p>
        </w:tc>
        <w:tc>
          <w:tcPr>
            <w:tcW w:w="992" w:type="dxa"/>
          </w:tcPr>
          <w:p w:rsidR="009E1490" w:rsidRPr="007068F0" w:rsidRDefault="00D21559" w:rsidP="003636A2">
            <w:pPr>
              <w:pStyle w:val="Bang"/>
              <w:spacing w:before="120" w:after="0" w:line="288" w:lineRule="auto"/>
              <w:rPr>
                <w:rFonts w:ascii="Arial" w:hAnsi="Arial" w:cs="Arial"/>
              </w:rPr>
            </w:pPr>
            <w:r>
              <w:rPr>
                <w:rFonts w:ascii="Arial" w:hAnsi="Arial" w:cs="Arial"/>
              </w:rPr>
              <w:t>3.1</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bl>
    <w:p w:rsidR="00E21F4E" w:rsidRPr="007068F0" w:rsidRDefault="00E21F4E" w:rsidP="003636A2">
      <w:pPr>
        <w:spacing w:before="120" w:after="0" w:line="288" w:lineRule="auto"/>
        <w:rPr>
          <w:rFonts w:cs="Arial"/>
          <w:bCs/>
        </w:rPr>
      </w:pPr>
    </w:p>
    <w:p w:rsidR="00E21F4E" w:rsidRDefault="00E21F4E" w:rsidP="003636A2">
      <w:pPr>
        <w:spacing w:before="120" w:after="0" w:line="288" w:lineRule="auto"/>
      </w:pPr>
      <w:r>
        <w:br w:type="page"/>
      </w:r>
    </w:p>
    <w:p w:rsidR="00E21F4E" w:rsidRDefault="00E21F4E" w:rsidP="003636A2">
      <w:pPr>
        <w:pStyle w:val="Heading1"/>
        <w:spacing w:before="120" w:after="0" w:line="288" w:lineRule="auto"/>
      </w:pPr>
      <w:bookmarkStart w:id="0" w:name="_Toc293612095"/>
      <w:r>
        <w:lastRenderedPageBreak/>
        <w:t>Software Requirement</w:t>
      </w:r>
      <w:bookmarkEnd w:id="0"/>
    </w:p>
    <w:p w:rsidR="0075088C" w:rsidRPr="00C52FDC" w:rsidRDefault="0075088C" w:rsidP="003636A2">
      <w:pPr>
        <w:spacing w:before="120" w:after="0" w:line="288" w:lineRule="auto"/>
        <w:jc w:val="both"/>
        <w:rPr>
          <w:b/>
          <w:lang w:val="en-US"/>
        </w:rPr>
      </w:pPr>
      <w:r>
        <w:rPr>
          <w:lang w:val="en-US"/>
        </w:rPr>
        <w:t>Học viên làm việc theo nhóm để thực hiệ</w:t>
      </w:r>
      <w:r w:rsidR="00C52FDC">
        <w:rPr>
          <w:lang w:val="en-US"/>
        </w:rPr>
        <w:t xml:space="preserve">n </w:t>
      </w:r>
      <w:r w:rsidRPr="00C52FDC">
        <w:rPr>
          <w:b/>
        </w:rPr>
        <w:t>Phân tích yêu cầu khách hàng</w:t>
      </w:r>
      <w:r w:rsidR="00C52FDC">
        <w:rPr>
          <w:b/>
          <w:lang w:val="en-US"/>
        </w:rPr>
        <w:t>:</w:t>
      </w:r>
    </w:p>
    <w:p w:rsidR="0075088C" w:rsidRPr="00BA6251" w:rsidRDefault="0075088C" w:rsidP="003636A2">
      <w:pPr>
        <w:spacing w:before="120" w:after="0" w:line="288" w:lineRule="auto"/>
        <w:rPr>
          <w:u w:val="single"/>
          <w:lang w:val="en-US"/>
        </w:rPr>
      </w:pPr>
      <w:r w:rsidRPr="00BA6251">
        <w:rPr>
          <w:u w:val="single"/>
          <w:lang w:val="en-US"/>
        </w:rPr>
        <w:t>Purpose</w:t>
      </w:r>
    </w:p>
    <w:p w:rsidR="0075088C" w:rsidRPr="0075088C" w:rsidRDefault="0075088C" w:rsidP="003636A2">
      <w:pPr>
        <w:spacing w:before="120" w:after="0" w:line="288" w:lineRule="auto"/>
        <w:rPr>
          <w:lang w:val="en-US"/>
        </w:rPr>
      </w:pPr>
      <w:r w:rsidRPr="0075088C">
        <w:rPr>
          <w:lang w:val="en-US"/>
        </w:rPr>
        <w:t>Đọc, hiểu yêu cầu khách hàng:</w:t>
      </w:r>
      <w:r w:rsidRPr="0075088C">
        <w:rPr>
          <w:lang w:val="en-US"/>
        </w:rPr>
        <w:tab/>
      </w:r>
    </w:p>
    <w:p w:rsidR="0075088C" w:rsidRPr="0058243C" w:rsidRDefault="0075088C" w:rsidP="00D56A28">
      <w:pPr>
        <w:pStyle w:val="ListParagraph"/>
      </w:pPr>
      <w:r w:rsidRPr="0058243C">
        <w:t>Rèn luyện cho HV kỹ năng phân tích, đặt câu hỏi, đặc tả yêu cầu khách hàng</w:t>
      </w:r>
    </w:p>
    <w:p w:rsidR="0075088C" w:rsidRPr="0058243C" w:rsidRDefault="0075088C" w:rsidP="00D56A28">
      <w:pPr>
        <w:pStyle w:val="ListParagraph"/>
      </w:pPr>
      <w:r w:rsidRPr="0058243C">
        <w:t>Mỗi HV hiểu và mô tả lại được yêu cầu khách hàng trong module được giao</w:t>
      </w:r>
    </w:p>
    <w:p w:rsidR="0075088C" w:rsidRPr="00BA6251" w:rsidRDefault="0075088C" w:rsidP="003636A2">
      <w:pPr>
        <w:spacing w:before="120" w:after="0" w:line="288" w:lineRule="auto"/>
        <w:rPr>
          <w:u w:val="single"/>
          <w:lang w:val="en-US"/>
        </w:rPr>
      </w:pPr>
      <w:r w:rsidRPr="00BA6251">
        <w:rPr>
          <w:u w:val="single"/>
          <w:lang w:val="en-US"/>
        </w:rPr>
        <w:t>Inputs</w:t>
      </w:r>
    </w:p>
    <w:p w:rsidR="0075088C" w:rsidRPr="0058243C" w:rsidRDefault="0075088C" w:rsidP="00D56A28">
      <w:pPr>
        <w:pStyle w:val="ListParagraph"/>
      </w:pPr>
      <w:r w:rsidRPr="0058243C">
        <w:t>Các tài liệu SRS của dự án</w:t>
      </w:r>
    </w:p>
    <w:p w:rsidR="00287FA3" w:rsidRPr="00BA6251" w:rsidRDefault="00287FA3" w:rsidP="003636A2">
      <w:pPr>
        <w:spacing w:before="120" w:after="0" w:line="288" w:lineRule="auto"/>
        <w:rPr>
          <w:u w:val="single"/>
          <w:lang w:val="en-US"/>
        </w:rPr>
      </w:pPr>
      <w:r w:rsidRPr="00BA6251">
        <w:rPr>
          <w:u w:val="single"/>
          <w:lang w:val="en-US"/>
        </w:rPr>
        <w:t>Steps</w:t>
      </w:r>
    </w:p>
    <w:p w:rsidR="00287FA3" w:rsidRDefault="00287FA3" w:rsidP="00D56A28">
      <w:pPr>
        <w:pStyle w:val="ListParagraph"/>
      </w:pPr>
      <w:r w:rsidRPr="00287FA3">
        <w:t xml:space="preserve">Học </w:t>
      </w:r>
      <w:r>
        <w:t>viên nghiên cứu requirement tổng quan và các requirement chung của dự án đã cung cấp.</w:t>
      </w:r>
    </w:p>
    <w:p w:rsidR="005B79DE" w:rsidRDefault="00287FA3">
      <w:pPr>
        <w:pStyle w:val="ListParagraph"/>
      </w:pPr>
      <w:r w:rsidRPr="00287FA3">
        <w:t>HV đọc, tìm hiểu yêu cầu, đưa ra các câu hỏi cho các vấn đề chưa rõ ràng, tự tìm câu trả lời hoặc trao đổi trước với các đồng nghiệp</w:t>
      </w:r>
    </w:p>
    <w:p w:rsidR="005B79DE" w:rsidRDefault="004D4FDC">
      <w:pPr>
        <w:pStyle w:val="ListParagraph"/>
        <w:rPr>
          <w:rFonts w:cs="Arial"/>
        </w:rPr>
      </w:pPr>
      <w:r w:rsidRPr="004D4FDC">
        <w:t>HV sẽ chuẩn bị tài liệu đặc tả yêu cầu cho phần mình được giao. Tài liệu bao gồm các nội dung dưới đây, việc tạo/đưa ra các nội dung có thể tiến hành song song:</w:t>
      </w:r>
    </w:p>
    <w:p w:rsidR="005B79DE" w:rsidRDefault="004D4FDC">
      <w:pPr>
        <w:pStyle w:val="ListParagraph"/>
      </w:pPr>
      <w:r w:rsidRPr="004D4FDC">
        <w:t>Tổng hợp các câu hỏi &amp; trả lời</w:t>
      </w:r>
    </w:p>
    <w:p w:rsidR="005B79DE" w:rsidRDefault="004D4FDC">
      <w:pPr>
        <w:pStyle w:val="ListParagraph"/>
      </w:pPr>
      <w:r w:rsidRPr="004D4FDC">
        <w:t>Thiết kế màn hình (screen design)</w:t>
      </w:r>
    </w:p>
    <w:p w:rsidR="005B79DE" w:rsidRDefault="004D4FDC">
      <w:pPr>
        <w:pStyle w:val="ListParagraph"/>
      </w:pPr>
      <w:r w:rsidRPr="004D4FDC">
        <w:t>Đặc tả cho các control trên màn hình: control, control event, GUI reaction</w:t>
      </w:r>
    </w:p>
    <w:p w:rsidR="005B79DE" w:rsidRDefault="004D4FDC">
      <w:pPr>
        <w:pStyle w:val="ListParagraph"/>
      </w:pPr>
      <w:r w:rsidRPr="004D4FDC">
        <w:t>Các mô tả về nghiệp vụ của module được giao: inputs, kết hợp inputs, outputs và các màn hình hoặc thông báo lỗi liên quan</w:t>
      </w:r>
    </w:p>
    <w:p w:rsidR="00140B2D" w:rsidRPr="00BA6251" w:rsidRDefault="00140B2D" w:rsidP="003636A2">
      <w:pPr>
        <w:spacing w:before="120" w:after="0" w:line="288" w:lineRule="auto"/>
        <w:rPr>
          <w:u w:val="single"/>
        </w:rPr>
      </w:pPr>
      <w:r w:rsidRPr="00BA6251">
        <w:rPr>
          <w:rFonts w:cs="Arial"/>
          <w:u w:val="single"/>
        </w:rPr>
        <w:t>Outputs</w:t>
      </w:r>
    </w:p>
    <w:p w:rsidR="005B79DE" w:rsidRPr="00944B42" w:rsidRDefault="00140B2D">
      <w:pPr>
        <w:pStyle w:val="ListParagraph"/>
        <w:rPr>
          <w:lang w:val="vi-VN"/>
          <w:rPrChange w:id="1" w:author="Katsuragi Keima" w:date="2015-05-30T10:49:00Z">
            <w:rPr/>
          </w:rPrChange>
        </w:rPr>
      </w:pPr>
      <w:r w:rsidRPr="00944B42">
        <w:rPr>
          <w:lang w:val="vi-VN"/>
          <w:rPrChange w:id="2" w:author="Katsuragi Keima" w:date="2015-05-30T10:49:00Z">
            <w:rPr/>
          </w:rPrChange>
        </w:rPr>
        <w:t>Danh sách các Q&amp;A sau khi đã tổng hợp lại theo ý hiểu của HV</w:t>
      </w:r>
    </w:p>
    <w:p w:rsidR="005B79DE" w:rsidRPr="00944B42" w:rsidRDefault="00140B2D">
      <w:pPr>
        <w:pStyle w:val="ListParagraph"/>
        <w:rPr>
          <w:lang w:val="vi-VN"/>
          <w:rPrChange w:id="3" w:author="Katsuragi Keima" w:date="2015-05-30T10:49:00Z">
            <w:rPr/>
          </w:rPrChange>
        </w:rPr>
      </w:pPr>
      <w:r w:rsidRPr="00944B42">
        <w:rPr>
          <w:lang w:val="vi-VN"/>
          <w:rPrChange w:id="4" w:author="Katsuragi Keima" w:date="2015-05-30T10:49:00Z">
            <w:rPr/>
          </w:rPrChange>
        </w:rPr>
        <w:t>Tài liệu đặc tả yêu cầu, bao gồm 2 nội dung</w:t>
      </w:r>
    </w:p>
    <w:p w:rsidR="005B79DE" w:rsidRPr="00944B42" w:rsidRDefault="00140B2D">
      <w:pPr>
        <w:pStyle w:val="ListParagraph"/>
        <w:rPr>
          <w:lang w:val="vi-VN"/>
          <w:rPrChange w:id="5" w:author="Katsuragi Keima" w:date="2015-05-30T10:49:00Z">
            <w:rPr/>
          </w:rPrChange>
        </w:rPr>
      </w:pPr>
      <w:r w:rsidRPr="00944B42">
        <w:rPr>
          <w:lang w:val="vi-VN"/>
          <w:rPrChange w:id="6" w:author="Katsuragi Keima" w:date="2015-05-30T10:49:00Z">
            <w:rPr/>
          </w:rPrChange>
        </w:rPr>
        <w:t>Đặc tả nghiệp vụ của bài toán</w:t>
      </w:r>
    </w:p>
    <w:p w:rsidR="005B79DE" w:rsidRDefault="00140B2D">
      <w:pPr>
        <w:pStyle w:val="ListParagraph"/>
      </w:pPr>
      <w:r w:rsidRPr="00140B2D">
        <w:t>Thiết kế màn hình</w:t>
      </w:r>
    </w:p>
    <w:p w:rsidR="00E21F4E" w:rsidRPr="00BA6251" w:rsidRDefault="00E21F4E" w:rsidP="003636A2">
      <w:pPr>
        <w:spacing w:before="120" w:after="0" w:line="288" w:lineRule="auto"/>
        <w:rPr>
          <w:u w:val="single"/>
          <w:lang w:val="en-US"/>
        </w:rPr>
      </w:pPr>
      <w:r w:rsidRPr="00BA6251">
        <w:rPr>
          <w:u w:val="single"/>
          <w:lang w:val="en-US"/>
        </w:rPr>
        <w:t>Software Requirement Document and Layout:</w:t>
      </w:r>
    </w:p>
    <w:p w:rsidR="003B0595" w:rsidRPr="003B0595" w:rsidRDefault="003B0595"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Để vẽ các biểu đồ HV có thể lựa chọn sử dụng các công cụ miễn phí quen thuộc </w:t>
      </w:r>
      <w:r w:rsidR="003F22F8">
        <w:rPr>
          <w:rFonts w:ascii="Arial" w:hAnsi="Arial"/>
          <w:color w:val="auto"/>
          <w:sz w:val="22"/>
          <w:szCs w:val="22"/>
          <w:lang w:val="vi-VN"/>
        </w:rPr>
        <w:t xml:space="preserve">như </w:t>
      </w:r>
      <w:r w:rsidR="00A77A57" w:rsidRPr="00A77A57">
        <w:rPr>
          <w:rFonts w:ascii="Arial" w:hAnsi="Arial"/>
          <w:color w:val="auto"/>
          <w:sz w:val="22"/>
          <w:szCs w:val="22"/>
          <w:lang w:val="vi-VN"/>
        </w:rPr>
        <w:t>Astah UML</w:t>
      </w:r>
      <w:r w:rsidR="00A77A57">
        <w:rPr>
          <w:rFonts w:ascii="Arial" w:hAnsi="Arial"/>
          <w:color w:val="auto"/>
          <w:sz w:val="22"/>
          <w:szCs w:val="22"/>
          <w:lang w:val="en-US"/>
        </w:rPr>
        <w:t xml:space="preserve">, </w:t>
      </w:r>
      <w:r w:rsidR="00EC0727">
        <w:rPr>
          <w:rFonts w:ascii="Arial" w:hAnsi="Arial"/>
          <w:color w:val="auto"/>
          <w:sz w:val="22"/>
          <w:szCs w:val="22"/>
          <w:lang w:val="en-US"/>
        </w:rPr>
        <w:t xml:space="preserve">Visio, </w:t>
      </w:r>
      <w:r>
        <w:rPr>
          <w:rFonts w:ascii="Arial" w:hAnsi="Arial"/>
          <w:color w:val="auto"/>
          <w:sz w:val="22"/>
          <w:szCs w:val="22"/>
          <w:lang w:val="en-US"/>
        </w:rPr>
        <w:t>excel, word, paint…</w:t>
      </w:r>
      <w:r>
        <w:rPr>
          <w:rFonts w:ascii="Arial" w:hAnsi="Arial"/>
          <w:color w:val="auto"/>
          <w:sz w:val="22"/>
          <w:szCs w:val="22"/>
          <w:lang w:val="vi-VN"/>
        </w:rPr>
        <w:t>, sau đó HV cần chuyển sang dạng ảnh và trình bày trong template.</w:t>
      </w:r>
    </w:p>
    <w:p w:rsidR="003B0595" w:rsidRPr="003B0595" w:rsidRDefault="003F22F8"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Khi tạo use case và các tài liệu </w:t>
      </w:r>
      <w:r w:rsidR="00C11F5C">
        <w:rPr>
          <w:rFonts w:ascii="Arial" w:hAnsi="Arial"/>
          <w:color w:val="auto"/>
          <w:sz w:val="22"/>
          <w:szCs w:val="22"/>
          <w:lang w:val="vi-VN"/>
        </w:rPr>
        <w:t>thiết kế màn hình, HV phải sử dụng các template đã được cung cấp.</w:t>
      </w:r>
    </w:p>
    <w:p w:rsidR="00C11F5C" w:rsidRPr="00C11F5C" w:rsidRDefault="00C11F5C"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Khi trình bày tài liệu, HV có thể sử dụng tiếng Anh hoặc tiếng Việt, tuy nhiên khuyến khích HV sử dụng tiếng Anh, như vậy kết quả sẽ được đánh giá cao hơn.</w:t>
      </w:r>
    </w:p>
    <w:p w:rsidR="00E21F4E" w:rsidRPr="00BA6251" w:rsidRDefault="007A4641" w:rsidP="003636A2">
      <w:pPr>
        <w:spacing w:before="120" w:after="0" w:line="288" w:lineRule="auto"/>
        <w:rPr>
          <w:lang w:val="en-US"/>
        </w:rPr>
      </w:pPr>
      <w:r w:rsidRPr="003B3E95">
        <w:rPr>
          <w:u w:val="single"/>
        </w:rPr>
        <w:t>Questions to answer</w:t>
      </w:r>
      <w:r w:rsidR="00EC0727" w:rsidRPr="00BA6251">
        <w:rPr>
          <w:lang w:val="en-US"/>
        </w:rPr>
        <w:t xml:space="preserve">: </w:t>
      </w:r>
    </w:p>
    <w:p w:rsidR="009B10C4" w:rsidRDefault="00FC57DA" w:rsidP="003636A2">
      <w:pPr>
        <w:pStyle w:val="Default"/>
        <w:numPr>
          <w:ilvl w:val="0"/>
          <w:numId w:val="19"/>
        </w:numPr>
        <w:spacing w:before="120" w:line="288" w:lineRule="auto"/>
        <w:rPr>
          <w:rFonts w:ascii="Arial" w:hAnsi="Arial"/>
          <w:b/>
          <w:color w:val="auto"/>
          <w:sz w:val="22"/>
          <w:szCs w:val="22"/>
          <w:lang w:val="en-US"/>
        </w:rPr>
      </w:pPr>
      <w:r w:rsidRPr="00FC57DA">
        <w:rPr>
          <w:rFonts w:ascii="Arial" w:hAnsi="Arial"/>
          <w:b/>
          <w:color w:val="auto"/>
          <w:sz w:val="22"/>
          <w:szCs w:val="22"/>
          <w:lang w:val="en-US"/>
        </w:rPr>
        <w:lastRenderedPageBreak/>
        <w:t>1</w:t>
      </w:r>
      <w:r w:rsidRPr="00FC57DA">
        <w:rPr>
          <w:rFonts w:ascii="Arial" w:hAnsi="Arial"/>
          <w:b/>
          <w:color w:val="auto"/>
          <w:sz w:val="22"/>
          <w:szCs w:val="22"/>
          <w:vertAlign w:val="superscript"/>
          <w:lang w:val="en-US"/>
        </w:rPr>
        <w:t>st</w:t>
      </w:r>
      <w:r w:rsidRPr="00FC57DA">
        <w:rPr>
          <w:rFonts w:ascii="Arial" w:hAnsi="Arial"/>
          <w:b/>
          <w:color w:val="auto"/>
          <w:sz w:val="22"/>
          <w:szCs w:val="22"/>
          <w:lang w:val="en-US"/>
        </w:rPr>
        <w:t xml:space="preserve"> </w:t>
      </w:r>
      <w:r w:rsidR="00F14AB6">
        <w:rPr>
          <w:rFonts w:ascii="Arial" w:hAnsi="Arial"/>
          <w:b/>
          <w:color w:val="auto"/>
          <w:sz w:val="22"/>
          <w:szCs w:val="22"/>
          <w:lang w:val="en-US"/>
        </w:rPr>
        <w:t>Assignment</w:t>
      </w:r>
      <w:r w:rsidR="00144946">
        <w:rPr>
          <w:rFonts w:ascii="Arial" w:hAnsi="Arial"/>
          <w:b/>
          <w:color w:val="auto"/>
          <w:sz w:val="22"/>
          <w:szCs w:val="22"/>
          <w:lang w:val="en-US"/>
        </w:rPr>
        <w:t xml:space="preserve"> (Day1)</w:t>
      </w:r>
      <w:r w:rsidRPr="00FC57DA">
        <w:rPr>
          <w:rFonts w:ascii="Arial" w:hAnsi="Arial"/>
          <w:b/>
          <w:color w:val="auto"/>
          <w:sz w:val="22"/>
          <w:szCs w:val="22"/>
          <w:lang w:val="en-US"/>
        </w:rPr>
        <w:t>:</w:t>
      </w:r>
    </w:p>
    <w:p w:rsidR="005B04AF" w:rsidRPr="00944B42" w:rsidRDefault="009B10C4" w:rsidP="003636A2">
      <w:pPr>
        <w:pStyle w:val="Default"/>
        <w:numPr>
          <w:ilvl w:val="0"/>
          <w:numId w:val="21"/>
        </w:numPr>
        <w:spacing w:before="120" w:line="288" w:lineRule="auto"/>
        <w:rPr>
          <w:rFonts w:ascii="Arial" w:hAnsi="Arial"/>
          <w:color w:val="auto"/>
          <w:sz w:val="22"/>
          <w:szCs w:val="22"/>
          <w:highlight w:val="cyan"/>
          <w:lang w:val="en-US"/>
          <w:rPrChange w:id="7" w:author="Katsuragi Keima" w:date="2015-05-30T10:51:00Z">
            <w:rPr>
              <w:rFonts w:ascii="Arial" w:hAnsi="Arial"/>
              <w:color w:val="auto"/>
              <w:sz w:val="22"/>
              <w:szCs w:val="22"/>
              <w:lang w:val="en-US"/>
            </w:rPr>
          </w:rPrChange>
        </w:rPr>
      </w:pPr>
      <w:r w:rsidRPr="00944B42">
        <w:rPr>
          <w:rFonts w:ascii="Arial" w:hAnsi="Arial"/>
          <w:color w:val="auto"/>
          <w:sz w:val="22"/>
          <w:szCs w:val="22"/>
          <w:highlight w:val="cyan"/>
          <w:lang w:val="en-US"/>
          <w:rPrChange w:id="8" w:author="Katsuragi Keima" w:date="2015-05-30T10:51:00Z">
            <w:rPr>
              <w:rFonts w:ascii="Arial" w:hAnsi="Arial"/>
              <w:color w:val="auto"/>
              <w:sz w:val="22"/>
              <w:szCs w:val="22"/>
              <w:lang w:val="en-US"/>
            </w:rPr>
          </w:rPrChange>
        </w:rPr>
        <w:t>Study the URD of the assigned topic</w:t>
      </w:r>
    </w:p>
    <w:p w:rsidR="00A20FD5" w:rsidRPr="00944B42" w:rsidRDefault="009B10C4" w:rsidP="003636A2">
      <w:pPr>
        <w:pStyle w:val="Default"/>
        <w:numPr>
          <w:ilvl w:val="0"/>
          <w:numId w:val="21"/>
        </w:numPr>
        <w:spacing w:before="120" w:line="288" w:lineRule="auto"/>
        <w:rPr>
          <w:rFonts w:ascii="Arial" w:hAnsi="Arial"/>
          <w:color w:val="auto"/>
          <w:sz w:val="22"/>
          <w:szCs w:val="22"/>
          <w:highlight w:val="cyan"/>
          <w:lang w:val="en-US"/>
          <w:rPrChange w:id="9" w:author="Katsuragi Keima" w:date="2015-05-30T10:51:00Z">
            <w:rPr>
              <w:rFonts w:ascii="Arial" w:hAnsi="Arial"/>
              <w:color w:val="auto"/>
              <w:sz w:val="22"/>
              <w:szCs w:val="22"/>
              <w:lang w:val="en-US"/>
            </w:rPr>
          </w:rPrChange>
        </w:rPr>
      </w:pPr>
      <w:r w:rsidRPr="00944B42">
        <w:rPr>
          <w:rFonts w:ascii="Arial" w:hAnsi="Arial"/>
          <w:color w:val="auto"/>
          <w:sz w:val="22"/>
          <w:szCs w:val="22"/>
          <w:highlight w:val="cyan"/>
          <w:lang w:val="en-US"/>
          <w:rPrChange w:id="10" w:author="Katsuragi Keima" w:date="2015-05-30T10:51:00Z">
            <w:rPr>
              <w:rFonts w:ascii="Arial" w:hAnsi="Arial"/>
              <w:color w:val="auto"/>
              <w:sz w:val="22"/>
              <w:szCs w:val="22"/>
              <w:lang w:val="en-US"/>
            </w:rPr>
          </w:rPrChange>
        </w:rPr>
        <w:t>Create activity diagram</w:t>
      </w:r>
      <w:r w:rsidR="00F14AB6" w:rsidRPr="00944B42">
        <w:rPr>
          <w:rFonts w:ascii="Arial" w:hAnsi="Arial"/>
          <w:color w:val="auto"/>
          <w:sz w:val="22"/>
          <w:szCs w:val="22"/>
          <w:highlight w:val="cyan"/>
          <w:lang w:val="en-US"/>
          <w:rPrChange w:id="11" w:author="Katsuragi Keima" w:date="2015-05-30T10:51:00Z">
            <w:rPr>
              <w:rFonts w:ascii="Arial" w:hAnsi="Arial"/>
              <w:color w:val="auto"/>
              <w:sz w:val="22"/>
              <w:szCs w:val="22"/>
              <w:lang w:val="en-US"/>
            </w:rPr>
          </w:rPrChange>
        </w:rPr>
        <w:t xml:space="preserve">, </w:t>
      </w:r>
      <w:r w:rsidR="00FC57DA" w:rsidRPr="00944B42">
        <w:rPr>
          <w:rFonts w:ascii="Arial" w:hAnsi="Arial"/>
          <w:color w:val="auto"/>
          <w:sz w:val="22"/>
          <w:szCs w:val="22"/>
          <w:highlight w:val="cyan"/>
          <w:lang w:val="en-US"/>
          <w:rPrChange w:id="12" w:author="Katsuragi Keima" w:date="2015-05-30T10:51:00Z">
            <w:rPr>
              <w:rFonts w:ascii="Arial" w:hAnsi="Arial"/>
              <w:color w:val="auto"/>
              <w:sz w:val="22"/>
              <w:szCs w:val="22"/>
              <w:lang w:val="en-US"/>
            </w:rPr>
          </w:rPrChange>
        </w:rPr>
        <w:t xml:space="preserve">use case </w:t>
      </w:r>
      <w:r w:rsidR="006B76D5" w:rsidRPr="00944B42">
        <w:rPr>
          <w:rFonts w:ascii="Arial" w:hAnsi="Arial"/>
          <w:color w:val="auto"/>
          <w:sz w:val="22"/>
          <w:szCs w:val="22"/>
          <w:highlight w:val="cyan"/>
          <w:lang w:val="en-US"/>
          <w:rPrChange w:id="13" w:author="Katsuragi Keima" w:date="2015-05-30T10:51:00Z">
            <w:rPr>
              <w:rFonts w:ascii="Arial" w:hAnsi="Arial"/>
              <w:color w:val="auto"/>
              <w:sz w:val="22"/>
              <w:szCs w:val="22"/>
              <w:lang w:val="en-US"/>
            </w:rPr>
          </w:rPrChange>
        </w:rPr>
        <w:t>diagram</w:t>
      </w:r>
      <w:r w:rsidR="00F14AB6" w:rsidRPr="00944B42">
        <w:rPr>
          <w:rFonts w:ascii="Arial" w:hAnsi="Arial"/>
          <w:color w:val="auto"/>
          <w:sz w:val="22"/>
          <w:szCs w:val="22"/>
          <w:highlight w:val="cyan"/>
          <w:lang w:val="en-US"/>
          <w:rPrChange w:id="14" w:author="Katsuragi Keima" w:date="2015-05-30T10:51:00Z">
            <w:rPr>
              <w:rFonts w:ascii="Arial" w:hAnsi="Arial"/>
              <w:color w:val="auto"/>
              <w:sz w:val="22"/>
              <w:szCs w:val="22"/>
              <w:lang w:val="en-US"/>
            </w:rPr>
          </w:rPrChange>
        </w:rPr>
        <w:t xml:space="preserve"> and </w:t>
      </w:r>
      <w:r w:rsidR="00147812" w:rsidRPr="00944B42">
        <w:rPr>
          <w:rFonts w:ascii="Arial" w:hAnsi="Arial"/>
          <w:color w:val="auto"/>
          <w:sz w:val="22"/>
          <w:szCs w:val="22"/>
          <w:highlight w:val="cyan"/>
          <w:lang w:val="en-US"/>
          <w:rPrChange w:id="15" w:author="Katsuragi Keima" w:date="2015-05-30T10:51:00Z">
            <w:rPr>
              <w:rFonts w:ascii="Arial" w:hAnsi="Arial"/>
              <w:color w:val="auto"/>
              <w:sz w:val="22"/>
              <w:szCs w:val="22"/>
              <w:lang w:val="en-US"/>
            </w:rPr>
          </w:rPrChange>
        </w:rPr>
        <w:t>a use case document</w:t>
      </w:r>
    </w:p>
    <w:p w:rsidR="006B76D5" w:rsidRDefault="00147812" w:rsidP="003636A2">
      <w:pPr>
        <w:pStyle w:val="Default"/>
        <w:spacing w:before="120" w:line="288" w:lineRule="auto"/>
        <w:ind w:left="720" w:firstLine="360"/>
        <w:rPr>
          <w:rFonts w:ascii="Arial" w:hAnsi="Arial"/>
          <w:b/>
          <w:color w:val="auto"/>
          <w:sz w:val="22"/>
          <w:szCs w:val="22"/>
          <w:lang w:val="en-US"/>
        </w:rPr>
      </w:pPr>
      <w:r w:rsidRPr="00944B42">
        <w:rPr>
          <w:rFonts w:ascii="Arial" w:hAnsi="Arial"/>
          <w:b/>
          <w:color w:val="auto"/>
          <w:sz w:val="22"/>
          <w:szCs w:val="22"/>
          <w:highlight w:val="cyan"/>
          <w:lang w:val="en-US"/>
          <w:rPrChange w:id="16" w:author="Katsuragi Keima" w:date="2015-05-30T10:51:00Z">
            <w:rPr>
              <w:rFonts w:ascii="Arial" w:hAnsi="Arial"/>
              <w:b/>
              <w:color w:val="auto"/>
              <w:sz w:val="22"/>
              <w:szCs w:val="22"/>
              <w:lang w:val="en-US"/>
            </w:rPr>
          </w:rPrChange>
        </w:rPr>
        <w:t>(Using template: Template</w:t>
      </w:r>
      <w:r w:rsidR="00E93EA1" w:rsidRPr="00944B42">
        <w:rPr>
          <w:rFonts w:ascii="Arial" w:hAnsi="Arial"/>
          <w:b/>
          <w:color w:val="auto"/>
          <w:sz w:val="22"/>
          <w:szCs w:val="22"/>
          <w:highlight w:val="cyan"/>
          <w:lang w:val="en-US"/>
          <w:rPrChange w:id="17" w:author="Katsuragi Keima" w:date="2015-05-30T10:51:00Z">
            <w:rPr>
              <w:rFonts w:ascii="Arial" w:hAnsi="Arial"/>
              <w:b/>
              <w:color w:val="auto"/>
              <w:sz w:val="22"/>
              <w:szCs w:val="22"/>
              <w:lang w:val="en-US"/>
            </w:rPr>
          </w:rPrChange>
        </w:rPr>
        <w:t>s</w:t>
      </w:r>
      <w:r w:rsidRPr="00944B42">
        <w:rPr>
          <w:rFonts w:ascii="Arial" w:hAnsi="Arial"/>
          <w:b/>
          <w:color w:val="auto"/>
          <w:sz w:val="22"/>
          <w:szCs w:val="22"/>
          <w:highlight w:val="cyan"/>
          <w:lang w:val="en-US"/>
          <w:rPrChange w:id="18" w:author="Katsuragi Keima" w:date="2015-05-30T10:51:00Z">
            <w:rPr>
              <w:rFonts w:ascii="Arial" w:hAnsi="Arial"/>
              <w:b/>
              <w:color w:val="auto"/>
              <w:sz w:val="22"/>
              <w:szCs w:val="22"/>
              <w:lang w:val="en-US"/>
            </w:rPr>
          </w:rPrChange>
        </w:rPr>
        <w:t>/StudentName - Topic - UseCase.xls)</w:t>
      </w:r>
      <w:r w:rsidR="006B76D5">
        <w:rPr>
          <w:rFonts w:ascii="Arial" w:hAnsi="Arial"/>
          <w:b/>
          <w:color w:val="auto"/>
          <w:sz w:val="22"/>
          <w:szCs w:val="22"/>
          <w:lang w:val="en-US"/>
        </w:rPr>
        <w:t xml:space="preserve"> </w:t>
      </w:r>
    </w:p>
    <w:p w:rsidR="00144946" w:rsidRPr="002C3DC8" w:rsidRDefault="00144946"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Create screen flow diagram</w:t>
      </w:r>
      <w:ins w:id="19" w:author="Katsuragi Keima" w:date="2015-05-30T10:54:00Z">
        <w:r w:rsidR="002A5AFF">
          <w:rPr>
            <w:rFonts w:ascii="Arial" w:hAnsi="Arial"/>
            <w:color w:val="auto"/>
            <w:sz w:val="22"/>
            <w:szCs w:val="22"/>
            <w:lang w:val="en-US"/>
          </w:rPr>
          <w:t xml:space="preserve"> (Quoi).</w:t>
        </w:r>
      </w:ins>
    </w:p>
    <w:p w:rsidR="007E6691" w:rsidRDefault="00144946" w:rsidP="003636A2">
      <w:pPr>
        <w:pStyle w:val="Default"/>
        <w:numPr>
          <w:ilvl w:val="0"/>
          <w:numId w:val="21"/>
        </w:numPr>
        <w:spacing w:before="120" w:line="288" w:lineRule="auto"/>
        <w:rPr>
          <w:rFonts w:ascii="Arial" w:hAnsi="Arial"/>
          <w:b/>
          <w:color w:val="auto"/>
          <w:sz w:val="22"/>
          <w:szCs w:val="22"/>
          <w:lang w:val="en-US"/>
        </w:rPr>
      </w:pPr>
      <w:r w:rsidRPr="0049013C">
        <w:rPr>
          <w:rFonts w:ascii="Arial" w:hAnsi="Arial"/>
          <w:color w:val="auto"/>
          <w:sz w:val="22"/>
          <w:szCs w:val="22"/>
          <w:highlight w:val="cyan"/>
          <w:lang w:val="en-US"/>
          <w:rPrChange w:id="20" w:author="Katsuragi Keima" w:date="2015-06-05T14:02:00Z">
            <w:rPr>
              <w:rFonts w:ascii="Arial" w:hAnsi="Arial"/>
              <w:color w:val="auto"/>
              <w:sz w:val="22"/>
              <w:szCs w:val="22"/>
              <w:lang w:val="en-US"/>
            </w:rPr>
          </w:rPrChange>
        </w:rPr>
        <w:t>Create 1 screen design document for the use case document</w:t>
      </w:r>
      <w:r w:rsidR="00422CA9" w:rsidRPr="0049013C">
        <w:rPr>
          <w:rFonts w:ascii="Arial" w:hAnsi="Arial"/>
          <w:b/>
          <w:color w:val="auto"/>
          <w:sz w:val="22"/>
          <w:szCs w:val="22"/>
          <w:highlight w:val="cyan"/>
          <w:lang w:val="en-US"/>
          <w:rPrChange w:id="21" w:author="Katsuragi Keima" w:date="2015-06-05T14:02:00Z">
            <w:rPr>
              <w:rFonts w:ascii="Arial" w:hAnsi="Arial"/>
              <w:b/>
              <w:color w:val="auto"/>
              <w:sz w:val="22"/>
              <w:szCs w:val="22"/>
              <w:lang w:val="en-US"/>
            </w:rPr>
          </w:rPrChange>
        </w:rPr>
        <w:t xml:space="preserve"> </w:t>
      </w:r>
      <w:ins w:id="22" w:author="Katsuragi Keima" w:date="2015-05-30T10:54:00Z">
        <w:r w:rsidR="004B63E2" w:rsidRPr="0049013C">
          <w:rPr>
            <w:rFonts w:ascii="Arial" w:hAnsi="Arial"/>
            <w:b/>
            <w:color w:val="auto"/>
            <w:sz w:val="22"/>
            <w:szCs w:val="22"/>
            <w:highlight w:val="cyan"/>
            <w:lang w:val="en-US"/>
            <w:rPrChange w:id="23" w:author="Katsuragi Keima" w:date="2015-06-05T14:02:00Z">
              <w:rPr>
                <w:rFonts w:ascii="Arial" w:hAnsi="Arial"/>
                <w:b/>
                <w:color w:val="auto"/>
                <w:sz w:val="22"/>
                <w:szCs w:val="22"/>
                <w:lang w:val="en-US"/>
              </w:rPr>
            </w:rPrChange>
          </w:rPr>
          <w:t>(</w:t>
        </w:r>
        <w:r w:rsidR="004B63E2">
          <w:rPr>
            <w:rFonts w:ascii="Arial" w:hAnsi="Arial"/>
            <w:b/>
            <w:color w:val="auto"/>
            <w:sz w:val="22"/>
            <w:szCs w:val="22"/>
            <w:lang w:val="en-US"/>
          </w:rPr>
          <w:t>T.A)</w:t>
        </w:r>
      </w:ins>
    </w:p>
    <w:p w:rsidR="00214D4A" w:rsidRDefault="00144946" w:rsidP="003636A2">
      <w:pPr>
        <w:pStyle w:val="Default"/>
        <w:spacing w:before="120" w:line="288" w:lineRule="auto"/>
        <w:ind w:left="1080"/>
        <w:rPr>
          <w:rFonts w:ascii="Arial" w:hAnsi="Arial"/>
          <w:b/>
          <w:color w:val="auto"/>
          <w:sz w:val="22"/>
          <w:szCs w:val="22"/>
          <w:lang w:val="en-US"/>
        </w:rPr>
      </w:pPr>
      <w:r w:rsidRPr="00422CA9">
        <w:rPr>
          <w:rFonts w:ascii="Arial" w:hAnsi="Arial"/>
          <w:b/>
          <w:color w:val="auto"/>
          <w:sz w:val="22"/>
          <w:szCs w:val="22"/>
          <w:lang w:val="en-US"/>
        </w:rPr>
        <w:t>(Using template: Templates/StudentName - Topic - ScreenDesign.xls)</w:t>
      </w:r>
      <w:r w:rsidR="00422CA9">
        <w:rPr>
          <w:rFonts w:ascii="Arial" w:hAnsi="Arial"/>
          <w:b/>
          <w:color w:val="auto"/>
          <w:sz w:val="22"/>
          <w:szCs w:val="22"/>
          <w:lang w:val="en-US"/>
        </w:rPr>
        <w:t xml:space="preserve"> </w:t>
      </w:r>
    </w:p>
    <w:p w:rsidR="00F6180C" w:rsidRDefault="00F14AB6" w:rsidP="003636A2">
      <w:pPr>
        <w:pStyle w:val="Default"/>
        <w:numPr>
          <w:ilvl w:val="0"/>
          <w:numId w:val="19"/>
        </w:numPr>
        <w:spacing w:before="120" w:line="288" w:lineRule="auto"/>
        <w:rPr>
          <w:rFonts w:ascii="Arial" w:hAnsi="Arial"/>
          <w:b/>
          <w:color w:val="auto"/>
          <w:sz w:val="22"/>
          <w:szCs w:val="22"/>
          <w:lang w:val="en-US"/>
        </w:rPr>
      </w:pPr>
      <w:r>
        <w:rPr>
          <w:rFonts w:ascii="Arial" w:hAnsi="Arial"/>
          <w:b/>
          <w:color w:val="auto"/>
          <w:sz w:val="22"/>
          <w:szCs w:val="22"/>
          <w:lang w:val="en-US"/>
        </w:rPr>
        <w:t>2</w:t>
      </w:r>
      <w:proofErr w:type="gramStart"/>
      <w:r w:rsidR="00F6180C" w:rsidRPr="00F6180C">
        <w:rPr>
          <w:rFonts w:ascii="Arial" w:hAnsi="Arial"/>
          <w:b/>
          <w:color w:val="auto"/>
          <w:sz w:val="22"/>
          <w:szCs w:val="22"/>
          <w:vertAlign w:val="superscript"/>
          <w:lang w:val="en-US"/>
        </w:rPr>
        <w:t>rd</w:t>
      </w:r>
      <w:r w:rsidR="00F6180C">
        <w:rPr>
          <w:rFonts w:ascii="Arial" w:hAnsi="Arial"/>
          <w:b/>
          <w:color w:val="auto"/>
          <w:sz w:val="22"/>
          <w:szCs w:val="22"/>
          <w:lang w:val="en-US"/>
        </w:rPr>
        <w:t xml:space="preserve"> </w:t>
      </w:r>
      <w:r w:rsidR="00F6180C" w:rsidRPr="00F6180C">
        <w:rPr>
          <w:rFonts w:ascii="Arial" w:hAnsi="Arial"/>
          <w:b/>
          <w:color w:val="auto"/>
          <w:sz w:val="22"/>
          <w:szCs w:val="22"/>
          <w:lang w:val="en-US"/>
        </w:rPr>
        <w:t xml:space="preserve"> </w:t>
      </w:r>
      <w:r>
        <w:rPr>
          <w:rFonts w:ascii="Arial" w:hAnsi="Arial"/>
          <w:b/>
          <w:color w:val="auto"/>
          <w:sz w:val="22"/>
          <w:szCs w:val="22"/>
          <w:lang w:val="en-US"/>
        </w:rPr>
        <w:t>Assignment</w:t>
      </w:r>
      <w:proofErr w:type="gramEnd"/>
      <w:r w:rsidR="00144946">
        <w:rPr>
          <w:rFonts w:ascii="Arial" w:hAnsi="Arial"/>
          <w:b/>
          <w:color w:val="auto"/>
          <w:sz w:val="22"/>
          <w:szCs w:val="22"/>
          <w:lang w:val="en-US"/>
        </w:rPr>
        <w:t xml:space="preserve"> (Day2)</w:t>
      </w:r>
      <w:r w:rsidR="00F6180C" w:rsidRPr="00F6180C">
        <w:rPr>
          <w:rFonts w:ascii="Arial" w:hAnsi="Arial"/>
          <w:b/>
          <w:color w:val="auto"/>
          <w:sz w:val="22"/>
          <w:szCs w:val="22"/>
          <w:lang w:val="en-US"/>
        </w:rPr>
        <w:t>:</w:t>
      </w:r>
    </w:p>
    <w:p w:rsidR="000E7FB0" w:rsidRPr="00651045" w:rsidRDefault="00144946" w:rsidP="003636A2">
      <w:pPr>
        <w:pStyle w:val="Default"/>
        <w:numPr>
          <w:ilvl w:val="0"/>
          <w:numId w:val="21"/>
        </w:numPr>
        <w:spacing w:before="120" w:line="288" w:lineRule="auto"/>
        <w:rPr>
          <w:rFonts w:ascii="Arial" w:hAnsi="Arial"/>
          <w:color w:val="auto"/>
          <w:sz w:val="22"/>
          <w:szCs w:val="22"/>
          <w:highlight w:val="cyan"/>
          <w:lang w:val="en-US"/>
          <w:rPrChange w:id="24" w:author="Katsuragi Keima" w:date="2015-06-05T15:54:00Z">
            <w:rPr>
              <w:rFonts w:ascii="Arial" w:hAnsi="Arial"/>
              <w:color w:val="auto"/>
              <w:sz w:val="22"/>
              <w:szCs w:val="22"/>
              <w:lang w:val="en-US"/>
            </w:rPr>
          </w:rPrChange>
        </w:rPr>
      </w:pPr>
      <w:r w:rsidRPr="00651045">
        <w:rPr>
          <w:rFonts w:ascii="Arial" w:hAnsi="Arial"/>
          <w:color w:val="auto"/>
          <w:sz w:val="22"/>
          <w:szCs w:val="22"/>
          <w:highlight w:val="cyan"/>
          <w:lang w:val="en-US"/>
          <w:rPrChange w:id="25" w:author="Katsuragi Keima" w:date="2015-06-05T15:54:00Z">
            <w:rPr>
              <w:rFonts w:ascii="Arial" w:hAnsi="Arial"/>
              <w:color w:val="auto"/>
              <w:sz w:val="22"/>
              <w:szCs w:val="22"/>
              <w:lang w:val="en-US"/>
            </w:rPr>
          </w:rPrChange>
        </w:rPr>
        <w:t>Create Q&amp;As</w:t>
      </w:r>
      <w:r w:rsidR="009E5277" w:rsidRPr="00651045">
        <w:rPr>
          <w:rFonts w:ascii="Arial" w:hAnsi="Arial"/>
          <w:color w:val="auto"/>
          <w:sz w:val="22"/>
          <w:szCs w:val="22"/>
          <w:highlight w:val="cyan"/>
          <w:lang w:val="en-US"/>
          <w:rPrChange w:id="26" w:author="Katsuragi Keima" w:date="2015-06-05T15:54:00Z">
            <w:rPr>
              <w:rFonts w:ascii="Arial" w:hAnsi="Arial"/>
              <w:color w:val="auto"/>
              <w:sz w:val="22"/>
              <w:szCs w:val="22"/>
              <w:lang w:val="en-US"/>
            </w:rPr>
          </w:rPrChange>
        </w:rPr>
        <w:t xml:space="preserve"> to clear the requirement of assigned topic </w:t>
      </w:r>
      <w:r w:rsidR="002C3E67" w:rsidRPr="00651045">
        <w:rPr>
          <w:rFonts w:ascii="Arial" w:hAnsi="Arial"/>
          <w:color w:val="auto"/>
          <w:sz w:val="22"/>
          <w:szCs w:val="22"/>
          <w:highlight w:val="cyan"/>
          <w:lang w:val="en-US"/>
          <w:rPrChange w:id="27" w:author="Katsuragi Keima" w:date="2015-06-05T15:54:00Z">
            <w:rPr>
              <w:rFonts w:ascii="Arial" w:hAnsi="Arial"/>
              <w:color w:val="auto"/>
              <w:sz w:val="22"/>
              <w:szCs w:val="22"/>
              <w:lang w:val="en-US"/>
            </w:rPr>
          </w:rPrChange>
        </w:rPr>
        <w:t>in</w:t>
      </w:r>
      <w:r w:rsidR="009E5277" w:rsidRPr="00651045">
        <w:rPr>
          <w:rFonts w:ascii="Arial" w:hAnsi="Arial"/>
          <w:color w:val="auto"/>
          <w:sz w:val="22"/>
          <w:szCs w:val="22"/>
          <w:highlight w:val="cyan"/>
          <w:lang w:val="en-US"/>
          <w:rPrChange w:id="28" w:author="Katsuragi Keima" w:date="2015-06-05T15:54:00Z">
            <w:rPr>
              <w:rFonts w:ascii="Arial" w:hAnsi="Arial"/>
              <w:color w:val="auto"/>
              <w:sz w:val="22"/>
              <w:szCs w:val="22"/>
              <w:lang w:val="en-US"/>
            </w:rPr>
          </w:rPrChange>
        </w:rPr>
        <w:t xml:space="preserve"> </w:t>
      </w:r>
      <w:r w:rsidR="009E5277" w:rsidRPr="00651045">
        <w:rPr>
          <w:rFonts w:ascii="Arial" w:hAnsi="Arial"/>
          <w:b/>
          <w:color w:val="auto"/>
          <w:sz w:val="22"/>
          <w:szCs w:val="22"/>
          <w:highlight w:val="cyan"/>
          <w:lang w:val="en-US"/>
          <w:rPrChange w:id="29" w:author="Katsuragi Keima" w:date="2015-06-05T15:54:00Z">
            <w:rPr>
              <w:rFonts w:ascii="Arial" w:hAnsi="Arial"/>
              <w:b/>
              <w:color w:val="auto"/>
              <w:sz w:val="22"/>
              <w:szCs w:val="22"/>
              <w:lang w:val="en-US"/>
            </w:rPr>
          </w:rPrChange>
        </w:rPr>
        <w:t>1</w:t>
      </w:r>
      <w:r w:rsidR="009E5277" w:rsidRPr="00651045">
        <w:rPr>
          <w:rFonts w:ascii="Arial" w:hAnsi="Arial"/>
          <w:b/>
          <w:color w:val="auto"/>
          <w:sz w:val="22"/>
          <w:szCs w:val="22"/>
          <w:highlight w:val="cyan"/>
          <w:vertAlign w:val="superscript"/>
          <w:lang w:val="en-US"/>
          <w:rPrChange w:id="30" w:author="Katsuragi Keima" w:date="2015-06-05T15:54:00Z">
            <w:rPr>
              <w:rFonts w:ascii="Arial" w:hAnsi="Arial"/>
              <w:b/>
              <w:color w:val="auto"/>
              <w:sz w:val="22"/>
              <w:szCs w:val="22"/>
              <w:vertAlign w:val="superscript"/>
              <w:lang w:val="en-US"/>
            </w:rPr>
          </w:rPrChange>
        </w:rPr>
        <w:t>st</w:t>
      </w:r>
      <w:r w:rsidR="009E5277" w:rsidRPr="00651045">
        <w:rPr>
          <w:rFonts w:ascii="Arial" w:hAnsi="Arial"/>
          <w:b/>
          <w:color w:val="auto"/>
          <w:sz w:val="22"/>
          <w:szCs w:val="22"/>
          <w:highlight w:val="cyan"/>
          <w:lang w:val="en-US"/>
          <w:rPrChange w:id="31" w:author="Katsuragi Keima" w:date="2015-06-05T15:54:00Z">
            <w:rPr>
              <w:rFonts w:ascii="Arial" w:hAnsi="Arial"/>
              <w:b/>
              <w:color w:val="auto"/>
              <w:sz w:val="22"/>
              <w:szCs w:val="22"/>
              <w:lang w:val="en-US"/>
            </w:rPr>
          </w:rPrChange>
        </w:rPr>
        <w:t xml:space="preserve"> Assignment</w:t>
      </w:r>
      <w:r w:rsidRPr="00651045">
        <w:rPr>
          <w:rFonts w:ascii="Arial" w:hAnsi="Arial"/>
          <w:color w:val="auto"/>
          <w:sz w:val="22"/>
          <w:szCs w:val="22"/>
          <w:highlight w:val="cyan"/>
          <w:lang w:val="en-US"/>
          <w:rPrChange w:id="32" w:author="Katsuragi Keima" w:date="2015-06-05T15:54:00Z">
            <w:rPr>
              <w:rFonts w:ascii="Arial" w:hAnsi="Arial"/>
              <w:color w:val="auto"/>
              <w:sz w:val="22"/>
              <w:szCs w:val="22"/>
              <w:lang w:val="en-US"/>
            </w:rPr>
          </w:rPrChange>
        </w:rPr>
        <w:t xml:space="preserve">. Each student must create at least </w:t>
      </w:r>
      <w:r w:rsidR="009E5277" w:rsidRPr="00651045">
        <w:rPr>
          <w:rFonts w:ascii="Arial" w:hAnsi="Arial"/>
          <w:color w:val="auto"/>
          <w:sz w:val="22"/>
          <w:szCs w:val="22"/>
          <w:highlight w:val="cyan"/>
          <w:lang w:val="en-US"/>
          <w:rPrChange w:id="33" w:author="Katsuragi Keima" w:date="2015-06-05T15:54:00Z">
            <w:rPr>
              <w:rFonts w:ascii="Arial" w:hAnsi="Arial"/>
              <w:color w:val="auto"/>
              <w:sz w:val="22"/>
              <w:szCs w:val="22"/>
              <w:lang w:val="en-US"/>
            </w:rPr>
          </w:rPrChange>
        </w:rPr>
        <w:t>3</w:t>
      </w:r>
      <w:r w:rsidRPr="00651045">
        <w:rPr>
          <w:rFonts w:ascii="Arial" w:hAnsi="Arial"/>
          <w:color w:val="auto"/>
          <w:sz w:val="22"/>
          <w:szCs w:val="22"/>
          <w:highlight w:val="cyan"/>
          <w:lang w:val="en-US"/>
          <w:rPrChange w:id="34" w:author="Katsuragi Keima" w:date="2015-06-05T15:54:00Z">
            <w:rPr>
              <w:rFonts w:ascii="Arial" w:hAnsi="Arial"/>
              <w:color w:val="auto"/>
              <w:sz w:val="22"/>
              <w:szCs w:val="22"/>
              <w:lang w:val="en-US"/>
            </w:rPr>
          </w:rPrChange>
        </w:rPr>
        <w:t xml:space="preserve">0 Q&amp;As. More than </w:t>
      </w:r>
      <w:r w:rsidR="009E5277" w:rsidRPr="00651045">
        <w:rPr>
          <w:rFonts w:ascii="Arial" w:hAnsi="Arial"/>
          <w:color w:val="auto"/>
          <w:sz w:val="22"/>
          <w:szCs w:val="22"/>
          <w:highlight w:val="cyan"/>
          <w:lang w:val="en-US"/>
          <w:rPrChange w:id="35" w:author="Katsuragi Keima" w:date="2015-06-05T15:54:00Z">
            <w:rPr>
              <w:rFonts w:ascii="Arial" w:hAnsi="Arial"/>
              <w:color w:val="auto"/>
              <w:sz w:val="22"/>
              <w:szCs w:val="22"/>
              <w:lang w:val="en-US"/>
            </w:rPr>
          </w:rPrChange>
        </w:rPr>
        <w:t>3</w:t>
      </w:r>
      <w:r w:rsidRPr="00651045">
        <w:rPr>
          <w:rFonts w:ascii="Arial" w:hAnsi="Arial"/>
          <w:color w:val="auto"/>
          <w:sz w:val="22"/>
          <w:szCs w:val="22"/>
          <w:highlight w:val="cyan"/>
          <w:lang w:val="en-US"/>
          <w:rPrChange w:id="36" w:author="Katsuragi Keima" w:date="2015-06-05T15:54:00Z">
            <w:rPr>
              <w:rFonts w:ascii="Arial" w:hAnsi="Arial"/>
              <w:color w:val="auto"/>
              <w:sz w:val="22"/>
              <w:szCs w:val="22"/>
              <w:lang w:val="en-US"/>
            </w:rPr>
          </w:rPrChange>
        </w:rPr>
        <w:t xml:space="preserve">0, good expression and writing in English will result a better mark. </w:t>
      </w:r>
      <w:ins w:id="37" w:author="Katsuragi Keima" w:date="2015-05-30T10:55:00Z">
        <w:r w:rsidR="00674422" w:rsidRPr="00651045">
          <w:rPr>
            <w:rFonts w:ascii="Arial" w:hAnsi="Arial"/>
            <w:color w:val="auto"/>
            <w:sz w:val="22"/>
            <w:szCs w:val="22"/>
            <w:highlight w:val="cyan"/>
            <w:lang w:val="en-US"/>
            <w:rPrChange w:id="38" w:author="Katsuragi Keima" w:date="2015-06-05T15:54:00Z">
              <w:rPr>
                <w:rFonts w:ascii="Arial" w:hAnsi="Arial"/>
                <w:color w:val="auto"/>
                <w:sz w:val="22"/>
                <w:szCs w:val="22"/>
                <w:lang w:val="en-US"/>
              </w:rPr>
            </w:rPrChange>
          </w:rPr>
          <w:t xml:space="preserve">(Trang + </w:t>
        </w:r>
        <w:proofErr w:type="gramStart"/>
        <w:r w:rsidR="00674422" w:rsidRPr="00651045">
          <w:rPr>
            <w:rFonts w:ascii="Arial" w:hAnsi="Arial"/>
            <w:color w:val="auto"/>
            <w:sz w:val="22"/>
            <w:szCs w:val="22"/>
            <w:highlight w:val="cyan"/>
            <w:lang w:val="en-US"/>
            <w:rPrChange w:id="39" w:author="Katsuragi Keima" w:date="2015-06-05T15:54:00Z">
              <w:rPr>
                <w:rFonts w:ascii="Arial" w:hAnsi="Arial"/>
                <w:color w:val="auto"/>
                <w:sz w:val="22"/>
                <w:szCs w:val="22"/>
                <w:lang w:val="en-US"/>
              </w:rPr>
            </w:rPrChange>
          </w:rPr>
          <w:t>T.Loc</w:t>
        </w:r>
        <w:proofErr w:type="gramEnd"/>
        <w:r w:rsidR="00674422" w:rsidRPr="00651045">
          <w:rPr>
            <w:rFonts w:ascii="Arial" w:hAnsi="Arial"/>
            <w:color w:val="auto"/>
            <w:sz w:val="22"/>
            <w:szCs w:val="22"/>
            <w:highlight w:val="cyan"/>
            <w:lang w:val="en-US"/>
            <w:rPrChange w:id="40" w:author="Katsuragi Keima" w:date="2015-06-05T15:54:00Z">
              <w:rPr>
                <w:rFonts w:ascii="Arial" w:hAnsi="Arial"/>
                <w:color w:val="auto"/>
                <w:sz w:val="22"/>
                <w:szCs w:val="22"/>
                <w:lang w:val="en-US"/>
              </w:rPr>
            </w:rPrChange>
          </w:rPr>
          <w:t>).</w:t>
        </w:r>
      </w:ins>
    </w:p>
    <w:p w:rsidR="005B04AF" w:rsidRDefault="005B04AF" w:rsidP="003636A2">
      <w:pPr>
        <w:pStyle w:val="Default"/>
        <w:spacing w:before="120" w:line="288" w:lineRule="auto"/>
        <w:ind w:left="1080"/>
        <w:rPr>
          <w:rFonts w:ascii="Arial" w:hAnsi="Arial"/>
          <w:b/>
          <w:color w:val="auto"/>
          <w:sz w:val="22"/>
          <w:szCs w:val="22"/>
          <w:lang w:val="en-US"/>
        </w:rPr>
      </w:pPr>
      <w:r w:rsidRPr="005B04AF">
        <w:rPr>
          <w:rFonts w:ascii="Arial" w:hAnsi="Arial"/>
          <w:b/>
          <w:color w:val="auto"/>
          <w:sz w:val="22"/>
          <w:szCs w:val="22"/>
          <w:lang w:val="en-US"/>
        </w:rPr>
        <w:t>(Using template: Templates/StudentName - Topic - Q&amp;AList.xls)</w:t>
      </w:r>
    </w:p>
    <w:p w:rsidR="005B04AF" w:rsidRPr="00651045" w:rsidRDefault="009E5277" w:rsidP="003636A2">
      <w:pPr>
        <w:pStyle w:val="Default"/>
        <w:numPr>
          <w:ilvl w:val="0"/>
          <w:numId w:val="21"/>
        </w:numPr>
        <w:spacing w:before="120" w:line="288" w:lineRule="auto"/>
        <w:rPr>
          <w:ins w:id="41" w:author="Katsuragi Keima" w:date="2015-05-30T10:55:00Z"/>
          <w:rFonts w:ascii="Arial" w:hAnsi="Arial"/>
          <w:color w:val="auto"/>
          <w:sz w:val="22"/>
          <w:szCs w:val="22"/>
          <w:highlight w:val="cyan"/>
          <w:lang w:val="en-US"/>
          <w:rPrChange w:id="42" w:author="Katsuragi Keima" w:date="2015-06-05T15:55:00Z">
            <w:rPr>
              <w:ins w:id="43" w:author="Katsuragi Keima" w:date="2015-05-30T10:55:00Z"/>
              <w:rFonts w:ascii="Arial" w:hAnsi="Arial"/>
              <w:b/>
              <w:i/>
              <w:color w:val="auto"/>
              <w:sz w:val="22"/>
              <w:szCs w:val="22"/>
              <w:lang w:val="en-US"/>
            </w:rPr>
          </w:rPrChange>
        </w:rPr>
      </w:pPr>
      <w:r w:rsidRPr="00651045">
        <w:rPr>
          <w:rFonts w:ascii="Arial" w:hAnsi="Arial"/>
          <w:color w:val="auto"/>
          <w:sz w:val="22"/>
          <w:szCs w:val="22"/>
          <w:highlight w:val="cyan"/>
          <w:lang w:val="en-US"/>
          <w:rPrChange w:id="44" w:author="Katsuragi Keima" w:date="2015-06-05T15:55:00Z">
            <w:rPr>
              <w:rFonts w:ascii="Arial" w:hAnsi="Arial"/>
              <w:color w:val="auto"/>
              <w:sz w:val="22"/>
              <w:szCs w:val="22"/>
              <w:lang w:val="en-US"/>
            </w:rPr>
          </w:rPrChange>
        </w:rPr>
        <w:t xml:space="preserve">Re-design screens created in </w:t>
      </w:r>
      <w:r w:rsidRPr="00651045">
        <w:rPr>
          <w:rFonts w:ascii="Arial" w:hAnsi="Arial"/>
          <w:b/>
          <w:color w:val="auto"/>
          <w:sz w:val="22"/>
          <w:szCs w:val="22"/>
          <w:highlight w:val="cyan"/>
          <w:lang w:val="en-US"/>
          <w:rPrChange w:id="45" w:author="Katsuragi Keima" w:date="2015-06-05T15:55:00Z">
            <w:rPr>
              <w:rFonts w:ascii="Arial" w:hAnsi="Arial"/>
              <w:b/>
              <w:color w:val="auto"/>
              <w:sz w:val="22"/>
              <w:szCs w:val="22"/>
              <w:lang w:val="en-US"/>
            </w:rPr>
          </w:rPrChange>
        </w:rPr>
        <w:t>1</w:t>
      </w:r>
      <w:r w:rsidRPr="00651045">
        <w:rPr>
          <w:rFonts w:ascii="Arial" w:hAnsi="Arial"/>
          <w:b/>
          <w:color w:val="auto"/>
          <w:sz w:val="22"/>
          <w:szCs w:val="22"/>
          <w:highlight w:val="cyan"/>
          <w:vertAlign w:val="superscript"/>
          <w:lang w:val="en-US"/>
          <w:rPrChange w:id="46" w:author="Katsuragi Keima" w:date="2015-06-05T15:55:00Z">
            <w:rPr>
              <w:rFonts w:ascii="Arial" w:hAnsi="Arial"/>
              <w:b/>
              <w:color w:val="auto"/>
              <w:sz w:val="22"/>
              <w:szCs w:val="22"/>
              <w:vertAlign w:val="superscript"/>
              <w:lang w:val="en-US"/>
            </w:rPr>
          </w:rPrChange>
        </w:rPr>
        <w:t>st</w:t>
      </w:r>
      <w:r w:rsidRPr="00651045">
        <w:rPr>
          <w:rFonts w:ascii="Arial" w:hAnsi="Arial"/>
          <w:b/>
          <w:color w:val="auto"/>
          <w:sz w:val="22"/>
          <w:szCs w:val="22"/>
          <w:highlight w:val="cyan"/>
          <w:lang w:val="en-US"/>
          <w:rPrChange w:id="47" w:author="Katsuragi Keima" w:date="2015-06-05T15:55:00Z">
            <w:rPr>
              <w:rFonts w:ascii="Arial" w:hAnsi="Arial"/>
              <w:b/>
              <w:color w:val="auto"/>
              <w:sz w:val="22"/>
              <w:szCs w:val="22"/>
              <w:lang w:val="en-US"/>
            </w:rPr>
          </w:rPrChange>
        </w:rPr>
        <w:t xml:space="preserve"> Assignment</w:t>
      </w:r>
      <w:r w:rsidR="00CA7AA3" w:rsidRPr="00651045">
        <w:rPr>
          <w:rFonts w:ascii="Arial" w:hAnsi="Arial"/>
          <w:b/>
          <w:color w:val="auto"/>
          <w:sz w:val="22"/>
          <w:szCs w:val="22"/>
          <w:highlight w:val="cyan"/>
          <w:lang w:val="en-US"/>
          <w:rPrChange w:id="48" w:author="Katsuragi Keima" w:date="2015-06-05T15:55:00Z">
            <w:rPr>
              <w:rFonts w:ascii="Arial" w:hAnsi="Arial"/>
              <w:b/>
              <w:color w:val="auto"/>
              <w:sz w:val="22"/>
              <w:szCs w:val="22"/>
              <w:lang w:val="en-US"/>
            </w:rPr>
          </w:rPrChange>
        </w:rPr>
        <w:t xml:space="preserve"> </w:t>
      </w:r>
      <w:r w:rsidR="00CA7AA3" w:rsidRPr="00651045">
        <w:rPr>
          <w:rFonts w:ascii="Arial" w:hAnsi="Arial"/>
          <w:b/>
          <w:i/>
          <w:color w:val="auto"/>
          <w:sz w:val="22"/>
          <w:szCs w:val="22"/>
          <w:highlight w:val="cyan"/>
          <w:lang w:val="en-US"/>
          <w:rPrChange w:id="49" w:author="Katsuragi Keima" w:date="2015-06-05T15:55:00Z">
            <w:rPr>
              <w:rFonts w:ascii="Arial" w:hAnsi="Arial"/>
              <w:b/>
              <w:i/>
              <w:color w:val="auto"/>
              <w:sz w:val="22"/>
              <w:szCs w:val="22"/>
              <w:lang w:val="en-US"/>
            </w:rPr>
          </w:rPrChange>
        </w:rPr>
        <w:t>(in StudentName - Topic - ScreenDesign.xls file)</w:t>
      </w:r>
      <w:r w:rsidRPr="00651045">
        <w:rPr>
          <w:rFonts w:ascii="Arial" w:hAnsi="Arial"/>
          <w:i/>
          <w:color w:val="auto"/>
          <w:sz w:val="22"/>
          <w:szCs w:val="22"/>
          <w:highlight w:val="cyan"/>
          <w:lang w:val="en-US"/>
          <w:rPrChange w:id="50" w:author="Katsuragi Keima" w:date="2015-06-05T15:55:00Z">
            <w:rPr>
              <w:rFonts w:ascii="Arial" w:hAnsi="Arial"/>
              <w:i/>
              <w:color w:val="auto"/>
              <w:sz w:val="22"/>
              <w:szCs w:val="22"/>
              <w:lang w:val="en-US"/>
            </w:rPr>
          </w:rPrChange>
        </w:rPr>
        <w:t xml:space="preserve"> </w:t>
      </w:r>
      <w:r w:rsidRPr="00651045">
        <w:rPr>
          <w:rFonts w:ascii="Arial" w:hAnsi="Arial"/>
          <w:color w:val="auto"/>
          <w:sz w:val="22"/>
          <w:szCs w:val="22"/>
          <w:highlight w:val="cyan"/>
          <w:lang w:val="en-US"/>
          <w:rPrChange w:id="51" w:author="Katsuragi Keima" w:date="2015-06-05T15:55:00Z">
            <w:rPr>
              <w:rFonts w:ascii="Arial" w:hAnsi="Arial"/>
              <w:color w:val="auto"/>
              <w:sz w:val="22"/>
              <w:szCs w:val="22"/>
              <w:lang w:val="en-US"/>
            </w:rPr>
          </w:rPrChange>
        </w:rPr>
        <w:t xml:space="preserve">base on </w:t>
      </w:r>
      <w:r w:rsidRPr="00651045">
        <w:rPr>
          <w:rFonts w:ascii="Arial" w:hAnsi="Arial"/>
          <w:b/>
          <w:i/>
          <w:color w:val="auto"/>
          <w:sz w:val="22"/>
          <w:szCs w:val="22"/>
          <w:highlight w:val="cyan"/>
          <w:lang w:val="en-US"/>
          <w:rPrChange w:id="52" w:author="Katsuragi Keima" w:date="2015-06-05T15:55:00Z">
            <w:rPr>
              <w:rFonts w:ascii="Arial" w:hAnsi="Arial"/>
              <w:b/>
              <w:i/>
              <w:color w:val="auto"/>
              <w:sz w:val="22"/>
              <w:szCs w:val="22"/>
              <w:lang w:val="en-US"/>
            </w:rPr>
          </w:rPrChange>
        </w:rPr>
        <w:t>assu</w:t>
      </w:r>
      <w:bookmarkStart w:id="53" w:name="_GoBack"/>
      <w:bookmarkEnd w:id="53"/>
      <w:r w:rsidRPr="00651045">
        <w:rPr>
          <w:rFonts w:ascii="Arial" w:hAnsi="Arial"/>
          <w:b/>
          <w:i/>
          <w:color w:val="auto"/>
          <w:sz w:val="22"/>
          <w:szCs w:val="22"/>
          <w:highlight w:val="cyan"/>
          <w:lang w:val="en-US"/>
          <w:rPrChange w:id="54" w:author="Katsuragi Keima" w:date="2015-06-05T15:55:00Z">
            <w:rPr>
              <w:rFonts w:ascii="Arial" w:hAnsi="Arial"/>
              <w:b/>
              <w:i/>
              <w:color w:val="auto"/>
              <w:sz w:val="22"/>
              <w:szCs w:val="22"/>
              <w:lang w:val="en-US"/>
            </w:rPr>
          </w:rPrChange>
        </w:rPr>
        <w:t>mp</w:t>
      </w:r>
      <w:r w:rsidR="00CA7AA3" w:rsidRPr="00651045">
        <w:rPr>
          <w:rFonts w:ascii="Arial" w:hAnsi="Arial"/>
          <w:b/>
          <w:i/>
          <w:color w:val="auto"/>
          <w:sz w:val="22"/>
          <w:szCs w:val="22"/>
          <w:highlight w:val="cyan"/>
          <w:lang w:val="en-US"/>
          <w:rPrChange w:id="55" w:author="Katsuragi Keima" w:date="2015-06-05T15:55:00Z">
            <w:rPr>
              <w:rFonts w:ascii="Arial" w:hAnsi="Arial"/>
              <w:b/>
              <w:i/>
              <w:color w:val="auto"/>
              <w:sz w:val="22"/>
              <w:szCs w:val="22"/>
              <w:lang w:val="en-US"/>
            </w:rPr>
          </w:rPrChange>
        </w:rPr>
        <w:t>tions</w:t>
      </w:r>
      <w:r w:rsidR="00CA7AA3" w:rsidRPr="00651045">
        <w:rPr>
          <w:rFonts w:ascii="Arial" w:hAnsi="Arial"/>
          <w:color w:val="auto"/>
          <w:sz w:val="22"/>
          <w:szCs w:val="22"/>
          <w:highlight w:val="cyan"/>
          <w:lang w:val="en-US"/>
          <w:rPrChange w:id="56" w:author="Katsuragi Keima" w:date="2015-06-05T15:55:00Z">
            <w:rPr>
              <w:rFonts w:ascii="Arial" w:hAnsi="Arial"/>
              <w:color w:val="auto"/>
              <w:sz w:val="22"/>
              <w:szCs w:val="22"/>
              <w:lang w:val="en-US"/>
            </w:rPr>
          </w:rPrChange>
        </w:rPr>
        <w:t xml:space="preserve"> listed in above Q&amp;As list and </w:t>
      </w:r>
      <w:r w:rsidR="00CA7AA3" w:rsidRPr="00651045">
        <w:rPr>
          <w:rFonts w:ascii="Arial" w:hAnsi="Arial"/>
          <w:b/>
          <w:i/>
          <w:color w:val="auto"/>
          <w:sz w:val="22"/>
          <w:szCs w:val="22"/>
          <w:highlight w:val="cyan"/>
          <w:lang w:val="en-US"/>
          <w:rPrChange w:id="57" w:author="Katsuragi Keima" w:date="2015-06-05T15:55:00Z">
            <w:rPr>
              <w:rFonts w:ascii="Arial" w:hAnsi="Arial"/>
              <w:b/>
              <w:i/>
              <w:color w:val="auto"/>
              <w:sz w:val="22"/>
              <w:szCs w:val="22"/>
              <w:lang w:val="en-US"/>
            </w:rPr>
          </w:rPrChange>
        </w:rPr>
        <w:t xml:space="preserve">comments of instructor </w:t>
      </w:r>
      <w:r w:rsidR="00540ECD" w:rsidRPr="00651045">
        <w:rPr>
          <w:rFonts w:ascii="Arial" w:hAnsi="Arial"/>
          <w:b/>
          <w:i/>
          <w:color w:val="auto"/>
          <w:sz w:val="22"/>
          <w:szCs w:val="22"/>
          <w:highlight w:val="cyan"/>
          <w:lang w:val="en-US"/>
          <w:rPrChange w:id="58" w:author="Katsuragi Keima" w:date="2015-06-05T15:55:00Z">
            <w:rPr>
              <w:rFonts w:ascii="Arial" w:hAnsi="Arial"/>
              <w:b/>
              <w:i/>
              <w:color w:val="auto"/>
              <w:sz w:val="22"/>
              <w:szCs w:val="22"/>
              <w:lang w:val="en-US"/>
            </w:rPr>
          </w:rPrChange>
        </w:rPr>
        <w:t>about 1</w:t>
      </w:r>
      <w:r w:rsidR="00540ECD" w:rsidRPr="00651045">
        <w:rPr>
          <w:rFonts w:ascii="Arial" w:hAnsi="Arial"/>
          <w:b/>
          <w:i/>
          <w:color w:val="auto"/>
          <w:sz w:val="22"/>
          <w:szCs w:val="22"/>
          <w:highlight w:val="cyan"/>
          <w:vertAlign w:val="superscript"/>
          <w:lang w:val="en-US"/>
          <w:rPrChange w:id="59" w:author="Katsuragi Keima" w:date="2015-06-05T15:55:00Z">
            <w:rPr>
              <w:rFonts w:ascii="Arial" w:hAnsi="Arial"/>
              <w:b/>
              <w:i/>
              <w:color w:val="auto"/>
              <w:sz w:val="22"/>
              <w:szCs w:val="22"/>
              <w:vertAlign w:val="superscript"/>
              <w:lang w:val="en-US"/>
            </w:rPr>
          </w:rPrChange>
        </w:rPr>
        <w:t>st</w:t>
      </w:r>
      <w:r w:rsidR="00540ECD" w:rsidRPr="00651045">
        <w:rPr>
          <w:rFonts w:ascii="Arial" w:hAnsi="Arial"/>
          <w:b/>
          <w:i/>
          <w:color w:val="auto"/>
          <w:sz w:val="22"/>
          <w:szCs w:val="22"/>
          <w:highlight w:val="cyan"/>
          <w:lang w:val="en-US"/>
          <w:rPrChange w:id="60" w:author="Katsuragi Keima" w:date="2015-06-05T15:55:00Z">
            <w:rPr>
              <w:rFonts w:ascii="Arial" w:hAnsi="Arial"/>
              <w:b/>
              <w:i/>
              <w:color w:val="auto"/>
              <w:sz w:val="22"/>
              <w:szCs w:val="22"/>
              <w:lang w:val="en-US"/>
            </w:rPr>
          </w:rPrChange>
        </w:rPr>
        <w:t xml:space="preserve"> Assignment</w:t>
      </w:r>
      <w:r w:rsidR="005214BD" w:rsidRPr="00651045">
        <w:rPr>
          <w:rFonts w:ascii="Arial" w:hAnsi="Arial"/>
          <w:b/>
          <w:i/>
          <w:color w:val="auto"/>
          <w:sz w:val="22"/>
          <w:szCs w:val="22"/>
          <w:highlight w:val="cyan"/>
          <w:lang w:val="en-US"/>
          <w:rPrChange w:id="61" w:author="Katsuragi Keima" w:date="2015-06-05T15:55:00Z">
            <w:rPr>
              <w:rFonts w:ascii="Arial" w:hAnsi="Arial"/>
              <w:b/>
              <w:i/>
              <w:color w:val="auto"/>
              <w:sz w:val="22"/>
              <w:szCs w:val="22"/>
              <w:lang w:val="en-US"/>
            </w:rPr>
          </w:rPrChange>
        </w:rPr>
        <w:t xml:space="preserve"> (on morning)</w:t>
      </w:r>
      <w:r w:rsidR="00540ECD" w:rsidRPr="00651045">
        <w:rPr>
          <w:rFonts w:ascii="Arial" w:hAnsi="Arial"/>
          <w:b/>
          <w:i/>
          <w:color w:val="auto"/>
          <w:sz w:val="22"/>
          <w:szCs w:val="22"/>
          <w:highlight w:val="cyan"/>
          <w:lang w:val="en-US"/>
          <w:rPrChange w:id="62" w:author="Katsuragi Keima" w:date="2015-06-05T15:55:00Z">
            <w:rPr>
              <w:rFonts w:ascii="Arial" w:hAnsi="Arial"/>
              <w:b/>
              <w:i/>
              <w:color w:val="auto"/>
              <w:sz w:val="22"/>
              <w:szCs w:val="22"/>
              <w:lang w:val="en-US"/>
            </w:rPr>
          </w:rPrChange>
        </w:rPr>
        <w:t>.</w:t>
      </w:r>
    </w:p>
    <w:p w:rsidR="001260AD" w:rsidRPr="004C0794" w:rsidRDefault="001260AD">
      <w:pPr>
        <w:pStyle w:val="Default"/>
        <w:spacing w:before="120" w:line="288" w:lineRule="auto"/>
        <w:ind w:left="1080"/>
        <w:rPr>
          <w:rFonts w:ascii="Arial" w:hAnsi="Arial"/>
          <w:color w:val="auto"/>
          <w:sz w:val="22"/>
          <w:szCs w:val="22"/>
          <w:lang w:val="en-US"/>
        </w:rPr>
        <w:pPrChange w:id="63" w:author="Katsuragi Keima" w:date="2015-05-30T10:55:00Z">
          <w:pPr>
            <w:pStyle w:val="Default"/>
            <w:numPr>
              <w:numId w:val="21"/>
            </w:numPr>
            <w:spacing w:before="120" w:line="288" w:lineRule="auto"/>
            <w:ind w:left="1080" w:hanging="360"/>
          </w:pPr>
        </w:pPrChange>
      </w:pPr>
      <w:ins w:id="64" w:author="Katsuragi Keima" w:date="2015-05-30T10:55:00Z">
        <w:r w:rsidRPr="001260AD">
          <w:rPr>
            <w:rFonts w:ascii="Arial" w:hAnsi="Arial"/>
            <w:b/>
            <w:i/>
            <w:color w:val="auto"/>
            <w:sz w:val="22"/>
            <w:szCs w:val="22"/>
            <w:lang w:val="en-US"/>
          </w:rPr>
          <w:sym w:font="Wingdings" w:char="F0E0"/>
        </w:r>
        <w:r>
          <w:rPr>
            <w:rFonts w:ascii="Arial" w:hAnsi="Arial"/>
            <w:b/>
            <w:i/>
            <w:color w:val="auto"/>
            <w:sz w:val="22"/>
            <w:szCs w:val="22"/>
            <w:lang w:val="en-US"/>
          </w:rPr>
          <w:t xml:space="preserve"> Hop lai vao buoi chieu CN, tai Thuy Moc, 2h.</w:t>
        </w:r>
      </w:ins>
    </w:p>
    <w:p w:rsidR="00E21F4E" w:rsidRPr="003636A2" w:rsidRDefault="00E21F4E" w:rsidP="003636A2">
      <w:pPr>
        <w:spacing w:before="120" w:after="0" w:line="288" w:lineRule="auto"/>
        <w:rPr>
          <w:u w:val="single"/>
        </w:rPr>
      </w:pPr>
      <w:r w:rsidRPr="003636A2">
        <w:rPr>
          <w:b/>
          <w:u w:val="single"/>
        </w:rPr>
        <w:t>Your file</w:t>
      </w:r>
      <w:r w:rsidR="0010407E">
        <w:rPr>
          <w:b/>
          <w:u w:val="single"/>
          <w:lang w:val="en-US"/>
        </w:rPr>
        <w:t xml:space="preserve"> </w:t>
      </w:r>
      <w:r w:rsidRPr="003636A2">
        <w:rPr>
          <w:b/>
          <w:u w:val="single"/>
        </w:rPr>
        <w:t>name should be labeled according to the following naming convention</w:t>
      </w:r>
      <w:r w:rsidRPr="003636A2">
        <w:rPr>
          <w:u w:val="single"/>
        </w:rPr>
        <w:t>:</w:t>
      </w:r>
    </w:p>
    <w:p w:rsidR="005B79DE" w:rsidRPr="00944B42" w:rsidRDefault="001E35CE">
      <w:pPr>
        <w:pStyle w:val="ListParagraph"/>
        <w:rPr>
          <w:lang w:val="vi-VN"/>
          <w:rPrChange w:id="65" w:author="Katsuragi Keima" w:date="2015-05-30T10:49:00Z">
            <w:rPr/>
          </w:rPrChange>
        </w:rPr>
      </w:pPr>
      <w:r w:rsidRPr="00944B42">
        <w:rPr>
          <w:lang w:val="vi-VN"/>
          <w:rPrChange w:id="66" w:author="Katsuragi Keima" w:date="2015-05-30T10:49:00Z">
            <w:rPr/>
          </w:rPrChange>
        </w:rPr>
        <w:t xml:space="preserve">Tài liệu của mỗi học viên: </w:t>
      </w:r>
    </w:p>
    <w:p w:rsidR="005B79DE" w:rsidRDefault="009B10C4">
      <w:pPr>
        <w:pStyle w:val="ListParagraph"/>
        <w:rPr>
          <w:lang w:val="vi-VN"/>
        </w:rPr>
      </w:pPr>
      <w:r>
        <w:t>&lt;</w:t>
      </w:r>
      <w:r w:rsidR="00D30509">
        <w:t>accountName</w:t>
      </w:r>
      <w:r w:rsidR="00E149AA">
        <w:t>&gt;_&lt;</w:t>
      </w:r>
      <w:r w:rsidR="001E35CE">
        <w:rPr>
          <w:lang w:val="vi-VN"/>
        </w:rPr>
        <w:t>projectName</w:t>
      </w:r>
      <w:r w:rsidR="00E149AA">
        <w:t>&gt;_&lt;documentType&gt;</w:t>
      </w:r>
      <w:r w:rsidR="00E21F4E" w:rsidRPr="00F73B1E">
        <w:t>.</w:t>
      </w:r>
      <w:r w:rsidR="00E149AA">
        <w:t>xls</w:t>
      </w:r>
      <w:r w:rsidR="001E35CE">
        <w:rPr>
          <w:lang w:val="vi-VN"/>
        </w:rPr>
        <w:t>/doc</w:t>
      </w:r>
    </w:p>
    <w:p w:rsidR="00E21F4E" w:rsidRDefault="001E35CE" w:rsidP="003636A2">
      <w:pPr>
        <w:spacing w:before="120" w:after="0" w:line="288" w:lineRule="auto"/>
        <w:rPr>
          <w:i/>
        </w:rPr>
      </w:pPr>
      <w:r>
        <w:tab/>
      </w:r>
      <w:r w:rsidR="00E21F4E" w:rsidRPr="00F73B1E">
        <w:rPr>
          <w:i/>
          <w:lang w:val="en-US"/>
        </w:rPr>
        <w:t>For example</w:t>
      </w:r>
      <w:r w:rsidR="00E21F4E" w:rsidRPr="00F73B1E">
        <w:rPr>
          <w:lang w:val="en-US"/>
        </w:rPr>
        <w:t xml:space="preserve">: </w:t>
      </w:r>
      <w:r w:rsidR="00D30509">
        <w:rPr>
          <w:i/>
          <w:lang w:val="en-US"/>
        </w:rPr>
        <w:t>NamTV</w:t>
      </w:r>
      <w:r w:rsidR="00A77A57">
        <w:rPr>
          <w:i/>
          <w:lang w:val="en-US"/>
        </w:rPr>
        <w:t>@gmail.com</w:t>
      </w:r>
      <w:r w:rsidR="00E149AA">
        <w:rPr>
          <w:i/>
          <w:lang w:val="en-US"/>
        </w:rPr>
        <w:t>_DTS_</w:t>
      </w:r>
      <w:r w:rsidR="009B10C4">
        <w:rPr>
          <w:i/>
          <w:lang w:val="en-US"/>
        </w:rPr>
        <w:t>Q&amp;AList</w:t>
      </w:r>
      <w:r w:rsidR="00E149AA">
        <w:rPr>
          <w:i/>
          <w:lang w:val="en-US"/>
        </w:rPr>
        <w:t>.xls</w:t>
      </w:r>
    </w:p>
    <w:p w:rsidR="005B79DE" w:rsidRDefault="001E35CE">
      <w:pPr>
        <w:pStyle w:val="ListParagraph"/>
      </w:pPr>
      <w:r>
        <w:t>Tài liệu của cả team:</w:t>
      </w:r>
    </w:p>
    <w:p w:rsidR="001E35CE" w:rsidRDefault="001E35CE" w:rsidP="003636A2">
      <w:pPr>
        <w:spacing w:before="120" w:after="0" w:line="288" w:lineRule="auto"/>
      </w:pPr>
      <w:r>
        <w:tab/>
        <w:t>&lt;teamName&gt;_&lt;projectName&gt;_&lt;documentType&gt;.xls/doc</w:t>
      </w:r>
    </w:p>
    <w:p w:rsidR="001E35CE" w:rsidRDefault="001E35CE" w:rsidP="003636A2">
      <w:pPr>
        <w:spacing w:before="120" w:after="0" w:line="288" w:lineRule="auto"/>
        <w:rPr>
          <w:lang w:val="en-US"/>
        </w:rPr>
      </w:pPr>
      <w:r>
        <w:tab/>
      </w:r>
      <w:r>
        <w:rPr>
          <w:lang w:val="en-US"/>
        </w:rPr>
        <w:t>documentType can be: Q&amp;AList/UseCase/ScreenDesign</w:t>
      </w:r>
      <w:r>
        <w:t>/</w:t>
      </w:r>
      <w:r w:rsidRPr="001E35CE">
        <w:t xml:space="preserve"> </w:t>
      </w:r>
      <w:r w:rsidRPr="003B3E95">
        <w:t>Design Specification</w:t>
      </w:r>
    </w:p>
    <w:p w:rsidR="00A77A57" w:rsidRPr="00B17589" w:rsidRDefault="006814B1" w:rsidP="003636A2">
      <w:pPr>
        <w:spacing w:before="120" w:after="0" w:line="288" w:lineRule="auto"/>
        <w:rPr>
          <w:b/>
          <w:u w:val="single"/>
          <w:lang w:val="en-US"/>
        </w:rPr>
      </w:pPr>
      <w:r w:rsidRPr="006814B1">
        <w:rPr>
          <w:b/>
          <w:u w:val="single"/>
          <w:lang w:val="en-US"/>
        </w:rPr>
        <w:t>Submit the result:</w:t>
      </w:r>
    </w:p>
    <w:p w:rsidR="00A77A57" w:rsidRDefault="00A77A57" w:rsidP="003636A2">
      <w:pPr>
        <w:spacing w:before="120" w:after="0" w:line="288" w:lineRule="auto"/>
        <w:rPr>
          <w:lang w:val="en-US"/>
        </w:rPr>
      </w:pPr>
      <w:r>
        <w:rPr>
          <w:lang w:val="en-US"/>
        </w:rPr>
        <w:t xml:space="preserve">All output products are committed into the SVN Server with following </w:t>
      </w:r>
      <w:r w:rsidR="00D56A28">
        <w:rPr>
          <w:lang w:val="en-US"/>
        </w:rPr>
        <w:t>format</w:t>
      </w:r>
      <w:r>
        <w:rPr>
          <w:lang w:val="en-US"/>
        </w:rPr>
        <w:t>:</w:t>
      </w:r>
      <w:r>
        <w:rPr>
          <w:lang w:val="en-US"/>
        </w:rPr>
        <w:br/>
      </w:r>
      <w:r w:rsidR="00D56A28">
        <w:rPr>
          <w:b/>
          <w:lang w:val="en-US"/>
        </w:rPr>
        <w:t>&lt;Your project SVN&gt;</w:t>
      </w:r>
      <w:r w:rsidR="006814B1" w:rsidRPr="006814B1">
        <w:rPr>
          <w:b/>
        </w:rPr>
        <w:t>/trunk/training/&lt;your</w:t>
      </w:r>
      <w:r w:rsidR="006814B1" w:rsidRPr="006814B1">
        <w:rPr>
          <w:b/>
          <w:lang w:val="en-US"/>
        </w:rPr>
        <w:t xml:space="preserve"> account&gt;/&lt;Topic&gt;/Assignment</w:t>
      </w:r>
      <w:r w:rsidR="00952C27">
        <w:rPr>
          <w:b/>
          <w:lang w:val="en-US"/>
        </w:rPr>
        <w:t>_Day</w:t>
      </w:r>
      <w:r w:rsidR="006814B1" w:rsidRPr="006814B1">
        <w:rPr>
          <w:b/>
          <w:lang w:val="en-US"/>
        </w:rPr>
        <w:t>&lt;No&gt;/&lt;Files&gt;.</w:t>
      </w:r>
    </w:p>
    <w:p w:rsidR="005B79DE" w:rsidRDefault="006814B1">
      <w:pPr>
        <w:spacing w:before="120" w:after="0" w:line="288" w:lineRule="auto"/>
        <w:ind w:left="360"/>
        <w:rPr>
          <w:lang w:val="en-US"/>
        </w:rPr>
      </w:pPr>
      <w:r w:rsidRPr="006814B1">
        <w:rPr>
          <w:u w:val="single"/>
          <w:lang w:val="en-US"/>
        </w:rPr>
        <w:t>Notes</w:t>
      </w:r>
      <w:r w:rsidR="00D56A28">
        <w:rPr>
          <w:lang w:val="en-US"/>
        </w:rPr>
        <w:t>:</w:t>
      </w:r>
    </w:p>
    <w:p w:rsidR="005B79DE" w:rsidRDefault="00D56A28">
      <w:pPr>
        <w:pStyle w:val="ListParagraph"/>
      </w:pPr>
      <w:r w:rsidRPr="00D56A28">
        <w:t>&lt;Your project SVN&gt;</w:t>
      </w:r>
      <w:r>
        <w:t>: The SVN URL of your project.</w:t>
      </w:r>
      <w:r>
        <w:br/>
        <w:t xml:space="preserve">Ex: </w:t>
      </w:r>
      <w:r w:rsidR="006814B1" w:rsidRPr="006814B1">
        <w:t>https://cl.fsoft.com.vn/svn/044_CT_CTU_04_JAVA</w:t>
      </w:r>
    </w:p>
    <w:p w:rsidR="005B79DE" w:rsidRDefault="006814B1">
      <w:pPr>
        <w:pStyle w:val="ListParagraph"/>
      </w:pPr>
      <w:r w:rsidRPr="006814B1">
        <w:t>&lt;your account&gt;: your account in the Global Software Talent system. Ex: prodeveloper@gmail.com</w:t>
      </w:r>
    </w:p>
    <w:p w:rsidR="005B79DE" w:rsidRDefault="006814B1">
      <w:pPr>
        <w:pStyle w:val="ListParagraph"/>
      </w:pPr>
      <w:r w:rsidRPr="006814B1">
        <w:t>&lt;Topic&gt;: Code of the topic. Ex RnD</w:t>
      </w:r>
    </w:p>
    <w:p w:rsidR="005B79DE" w:rsidRDefault="006814B1">
      <w:pPr>
        <w:pStyle w:val="ListParagraph"/>
      </w:pPr>
      <w:r w:rsidRPr="006814B1">
        <w:t>Assignment</w:t>
      </w:r>
      <w:r w:rsidR="00952C27">
        <w:t>_Day</w:t>
      </w:r>
      <w:r w:rsidRPr="006814B1">
        <w:t>&lt;No&gt;: Ex Assignment1</w:t>
      </w:r>
    </w:p>
    <w:p w:rsidR="00127E26" w:rsidRDefault="006814B1">
      <w:pPr>
        <w:pStyle w:val="ListParagraph"/>
      </w:pPr>
      <w:r w:rsidRPr="006814B1">
        <w:t>&lt;Files&gt;: Your files which you have created for the assignment.</w:t>
      </w:r>
    </w:p>
    <w:sectPr w:rsidR="00127E26" w:rsidSect="00952C27">
      <w:headerReference w:type="default" r:id="rId9"/>
      <w:footerReference w:type="default" r:id="rId10"/>
      <w:pgSz w:w="11906" w:h="16838"/>
      <w:pgMar w:top="1440" w:right="92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C48" w:rsidRDefault="001A2C48" w:rsidP="00D56A28">
      <w:pPr>
        <w:pStyle w:val="ListParagraph"/>
      </w:pPr>
      <w:r>
        <w:separator/>
      </w:r>
    </w:p>
  </w:endnote>
  <w:endnote w:type="continuationSeparator" w:id="0">
    <w:p w:rsidR="001A2C48" w:rsidRDefault="001A2C48" w:rsidP="00D56A28">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4E" w:rsidRPr="00771EAB" w:rsidRDefault="00E21F4E"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6814B1" w:rsidRPr="00771EAB">
      <w:rPr>
        <w:rStyle w:val="PageNumber"/>
      </w:rPr>
      <w:fldChar w:fldCharType="begin"/>
    </w:r>
    <w:r w:rsidRPr="00771EAB">
      <w:rPr>
        <w:rStyle w:val="PageNumber"/>
      </w:rPr>
      <w:instrText xml:space="preserve"> PAGE </w:instrText>
    </w:r>
    <w:r w:rsidR="006814B1" w:rsidRPr="00771EAB">
      <w:rPr>
        <w:rStyle w:val="PageNumber"/>
      </w:rPr>
      <w:fldChar w:fldCharType="separate"/>
    </w:r>
    <w:r w:rsidR="00651045">
      <w:rPr>
        <w:rStyle w:val="PageNumber"/>
        <w:noProof/>
      </w:rPr>
      <w:t>3</w:t>
    </w:r>
    <w:r w:rsidR="006814B1" w:rsidRPr="00771EAB">
      <w:rPr>
        <w:rStyle w:val="PageNumber"/>
      </w:rPr>
      <w:fldChar w:fldCharType="end"/>
    </w:r>
    <w:r w:rsidRPr="00771EAB">
      <w:rPr>
        <w:rStyle w:val="PageNumber"/>
      </w:rPr>
      <w:t>/</w:t>
    </w:r>
    <w:r w:rsidR="006814B1" w:rsidRPr="00771EAB">
      <w:rPr>
        <w:rStyle w:val="PageNumber"/>
      </w:rPr>
      <w:fldChar w:fldCharType="begin"/>
    </w:r>
    <w:r w:rsidRPr="00771EAB">
      <w:rPr>
        <w:rStyle w:val="PageNumber"/>
      </w:rPr>
      <w:instrText xml:space="preserve"> NUMPAGES </w:instrText>
    </w:r>
    <w:r w:rsidR="006814B1" w:rsidRPr="00771EAB">
      <w:rPr>
        <w:rStyle w:val="PageNumber"/>
      </w:rPr>
      <w:fldChar w:fldCharType="separate"/>
    </w:r>
    <w:r w:rsidR="00651045">
      <w:rPr>
        <w:rStyle w:val="PageNumber"/>
        <w:noProof/>
      </w:rPr>
      <w:t>4</w:t>
    </w:r>
    <w:r w:rsidR="006814B1" w:rsidRPr="00771EAB">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C48" w:rsidRDefault="001A2C48" w:rsidP="00D56A28">
      <w:pPr>
        <w:pStyle w:val="ListParagraph"/>
      </w:pPr>
      <w:r>
        <w:separator/>
      </w:r>
    </w:p>
  </w:footnote>
  <w:footnote w:type="continuationSeparator" w:id="0">
    <w:p w:rsidR="001A2C48" w:rsidRDefault="001A2C48" w:rsidP="00D56A28">
      <w:pPr>
        <w:pStyle w:val="ListParagraph"/>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4E" w:rsidRPr="00771EAB" w:rsidRDefault="004E41EC" w:rsidP="00DA3871">
    <w:pPr>
      <w:pStyle w:val="Header"/>
      <w:pBdr>
        <w:bottom w:val="single" w:sz="4" w:space="1" w:color="auto"/>
      </w:pBdr>
      <w:rPr>
        <w:sz w:val="20"/>
        <w:lang w:val="en-US"/>
      </w:rPr>
    </w:pPr>
    <w:r>
      <w:rPr>
        <w:sz w:val="20"/>
        <w:lang w:val="en-US"/>
      </w:rPr>
      <w:t xml:space="preserve">Topic </w:t>
    </w:r>
    <w:r w:rsidR="00E21F4E">
      <w:rPr>
        <w:sz w:val="20"/>
        <w:lang w:val="en-US"/>
      </w:rPr>
      <w:t>Assignment</w:t>
    </w:r>
    <w:r w:rsidR="00E21F4E" w:rsidRPr="00771EAB">
      <w:rPr>
        <w:sz w:val="20"/>
        <w:lang w:val="en-US"/>
      </w:rPr>
      <w:tab/>
    </w:r>
    <w:r w:rsidR="00E21F4E" w:rsidRPr="00771EAB">
      <w:rPr>
        <w:sz w:val="20"/>
        <w:lang w:val="en-US"/>
      </w:rPr>
      <w:tab/>
    </w:r>
    <w:r>
      <w:rPr>
        <w:sz w:val="20"/>
        <w:lang w:val="en-US"/>
      </w:rPr>
      <w:t>Software Requirement</w:t>
    </w:r>
    <w:r w:rsidR="00E21F4E" w:rsidRPr="00771EAB">
      <w:rPr>
        <w:sz w:val="20"/>
      </w:rPr>
      <w:tab/>
      <w:t xml:space="preserve"> </w:t>
    </w:r>
    <w:r w:rsidR="00E21F4E" w:rsidRPr="00771EAB">
      <w:rPr>
        <w:sz w:val="20"/>
      </w:rPr>
      <w:tab/>
      <w:t xml:space="preserve">                   Issue/Revision: x/y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lvlText w:val="-"/>
      <w:lvlJc w:val="left"/>
      <w:pPr>
        <w:ind w:left="1080" w:hanging="720"/>
      </w:pPr>
      <w:rPr>
        <w:rFonts w:ascii="Arial" w:eastAsia="Times New Roman" w:hAnsi="Arial" w:hint="default"/>
      </w:rPr>
    </w:lvl>
    <w:lvl w:ilvl="1" w:tplc="6DFA8430">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3A0A04"/>
    <w:multiLevelType w:val="hybridMultilevel"/>
    <w:tmpl w:val="2A2EB0B2"/>
    <w:lvl w:ilvl="0" w:tplc="7992781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2B21AF"/>
    <w:multiLevelType w:val="hybridMultilevel"/>
    <w:tmpl w:val="91A4AA14"/>
    <w:lvl w:ilvl="0" w:tplc="C276E35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6BD7"/>
    <w:multiLevelType w:val="hybridMultilevel"/>
    <w:tmpl w:val="37367578"/>
    <w:lvl w:ilvl="0" w:tplc="C276E3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7C0"/>
    <w:multiLevelType w:val="hybridMultilevel"/>
    <w:tmpl w:val="649E9CD8"/>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15:restartNumberingAfterBreak="0">
    <w:nsid w:val="1156479F"/>
    <w:multiLevelType w:val="hybridMultilevel"/>
    <w:tmpl w:val="D0E6AE8A"/>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D7F30"/>
    <w:multiLevelType w:val="hybridMultilevel"/>
    <w:tmpl w:val="0722F37A"/>
    <w:lvl w:ilvl="0" w:tplc="3552D84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37644D"/>
    <w:multiLevelType w:val="hybridMultilevel"/>
    <w:tmpl w:val="3970F136"/>
    <w:lvl w:ilvl="0" w:tplc="C276E354">
      <w:start w:val="1"/>
      <w:numFmt w:val="bullet"/>
      <w:lvlText w:val="-"/>
      <w:lvlJc w:val="left"/>
      <w:pPr>
        <w:ind w:left="1080" w:hanging="36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F34675"/>
    <w:multiLevelType w:val="hybridMultilevel"/>
    <w:tmpl w:val="694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029FE"/>
    <w:multiLevelType w:val="hybridMultilevel"/>
    <w:tmpl w:val="1D709748"/>
    <w:lvl w:ilvl="0" w:tplc="FDCE937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52BE"/>
    <w:multiLevelType w:val="hybridMultilevel"/>
    <w:tmpl w:val="F66EA200"/>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15:restartNumberingAfterBreak="0">
    <w:nsid w:val="22AB4065"/>
    <w:multiLevelType w:val="hybridMultilevel"/>
    <w:tmpl w:val="68B44590"/>
    <w:lvl w:ilvl="0" w:tplc="E138D7E0">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4"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FC2CF5"/>
    <w:multiLevelType w:val="hybridMultilevel"/>
    <w:tmpl w:val="4502E77E"/>
    <w:lvl w:ilvl="0" w:tplc="60CCDD3A">
      <w:start w:val="1"/>
      <w:numFmt w:val="bullet"/>
      <w:pStyle w:val="ListParagraph"/>
      <w:lvlText w:val=""/>
      <w:lvlJc w:val="left"/>
      <w:pPr>
        <w:ind w:left="1080" w:hanging="360"/>
      </w:pPr>
      <w:rPr>
        <w:rFonts w:ascii="Symbol" w:hAnsi="Symbol" w:hint="default"/>
      </w:rPr>
    </w:lvl>
    <w:lvl w:ilvl="1" w:tplc="04090019">
      <w:start w:val="1"/>
      <w:numFmt w:val="lowerLetter"/>
      <w:pStyle w:val="P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3D59B0"/>
    <w:multiLevelType w:val="hybridMultilevel"/>
    <w:tmpl w:val="F23C79EE"/>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50A7477"/>
    <w:multiLevelType w:val="hybridMultilevel"/>
    <w:tmpl w:val="66903C16"/>
    <w:lvl w:ilvl="0" w:tplc="91500E6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2F3D4C"/>
    <w:multiLevelType w:val="hybridMultilevel"/>
    <w:tmpl w:val="AFC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E5EE4"/>
    <w:multiLevelType w:val="hybridMultilevel"/>
    <w:tmpl w:val="40B613DA"/>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60B66"/>
    <w:multiLevelType w:val="hybridMultilevel"/>
    <w:tmpl w:val="18F861A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1" w15:restartNumberingAfterBreak="0">
    <w:nsid w:val="47647868"/>
    <w:multiLevelType w:val="hybridMultilevel"/>
    <w:tmpl w:val="1FF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42D9C"/>
    <w:multiLevelType w:val="hybridMultilevel"/>
    <w:tmpl w:val="C76AD86E"/>
    <w:lvl w:ilvl="0" w:tplc="9A0AE50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D2D0446"/>
    <w:multiLevelType w:val="hybridMultilevel"/>
    <w:tmpl w:val="A59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D2442"/>
    <w:multiLevelType w:val="hybridMultilevel"/>
    <w:tmpl w:val="751290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4718B9"/>
    <w:multiLevelType w:val="hybridMultilevel"/>
    <w:tmpl w:val="C3DA1FDC"/>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6" w15:restartNumberingAfterBreak="0">
    <w:nsid w:val="5F36657E"/>
    <w:multiLevelType w:val="hybridMultilevel"/>
    <w:tmpl w:val="A718C58C"/>
    <w:lvl w:ilvl="0" w:tplc="1F684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162D9"/>
    <w:multiLevelType w:val="hybridMultilevel"/>
    <w:tmpl w:val="625024D2"/>
    <w:lvl w:ilvl="0" w:tplc="023AC83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8E764F"/>
    <w:multiLevelType w:val="hybridMultilevel"/>
    <w:tmpl w:val="1382A6E6"/>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E1AB8"/>
    <w:multiLevelType w:val="hybridMultilevel"/>
    <w:tmpl w:val="D560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ind w:left="3300" w:hanging="78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97C63"/>
    <w:multiLevelType w:val="hybridMultilevel"/>
    <w:tmpl w:val="61F2DB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5"/>
  </w:num>
  <w:num w:numId="4">
    <w:abstractNumId w:val="12"/>
  </w:num>
  <w:num w:numId="5">
    <w:abstractNumId w:val="6"/>
  </w:num>
  <w:num w:numId="6">
    <w:abstractNumId w:val="13"/>
  </w:num>
  <w:num w:numId="7">
    <w:abstractNumId w:val="6"/>
    <w:lvlOverride w:ilvl="0">
      <w:startOverride w:val="1"/>
    </w:lvlOverride>
  </w:num>
  <w:num w:numId="8">
    <w:abstractNumId w:val="20"/>
  </w:num>
  <w:num w:numId="9">
    <w:abstractNumId w:val="5"/>
  </w:num>
  <w:num w:numId="10">
    <w:abstractNumId w:val="0"/>
  </w:num>
  <w:num w:numId="11">
    <w:abstractNumId w:val="16"/>
  </w:num>
  <w:num w:numId="12">
    <w:abstractNumId w:val="2"/>
  </w:num>
  <w:num w:numId="13">
    <w:abstractNumId w:val="24"/>
  </w:num>
  <w:num w:numId="14">
    <w:abstractNumId w:val="30"/>
  </w:num>
  <w:num w:numId="15">
    <w:abstractNumId w:val="7"/>
  </w:num>
  <w:num w:numId="16">
    <w:abstractNumId w:val="23"/>
  </w:num>
  <w:num w:numId="17">
    <w:abstractNumId w:val="11"/>
  </w:num>
  <w:num w:numId="18">
    <w:abstractNumId w:val="1"/>
  </w:num>
  <w:num w:numId="19">
    <w:abstractNumId w:val="3"/>
  </w:num>
  <w:num w:numId="20">
    <w:abstractNumId w:val="9"/>
  </w:num>
  <w:num w:numId="21">
    <w:abstractNumId w:val="15"/>
  </w:num>
  <w:num w:numId="22">
    <w:abstractNumId w:val="4"/>
  </w:num>
  <w:num w:numId="23">
    <w:abstractNumId w:val="17"/>
  </w:num>
  <w:num w:numId="24">
    <w:abstractNumId w:val="18"/>
  </w:num>
  <w:num w:numId="25">
    <w:abstractNumId w:val="26"/>
  </w:num>
  <w:num w:numId="26">
    <w:abstractNumId w:val="29"/>
  </w:num>
  <w:num w:numId="27">
    <w:abstractNumId w:val="27"/>
  </w:num>
  <w:num w:numId="28">
    <w:abstractNumId w:val="8"/>
  </w:num>
  <w:num w:numId="29">
    <w:abstractNumId w:val="27"/>
  </w:num>
  <w:num w:numId="30">
    <w:abstractNumId w:val="28"/>
  </w:num>
  <w:num w:numId="31">
    <w:abstractNumId w:val="10"/>
  </w:num>
  <w:num w:numId="32">
    <w:abstractNumId w:val="19"/>
  </w:num>
  <w:num w:numId="33">
    <w:abstractNumId w:val="21"/>
  </w:num>
  <w:num w:numId="34">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suragi Keima">
    <w15:presenceInfo w15:providerId="Windows Live" w15:userId="878369fa7b752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4C69"/>
    <w:rsid w:val="000011F0"/>
    <w:rsid w:val="00031534"/>
    <w:rsid w:val="000664FB"/>
    <w:rsid w:val="00085DE2"/>
    <w:rsid w:val="00092BB0"/>
    <w:rsid w:val="00092BD7"/>
    <w:rsid w:val="00096582"/>
    <w:rsid w:val="000C1FE0"/>
    <w:rsid w:val="000C4A66"/>
    <w:rsid w:val="000D1161"/>
    <w:rsid w:val="000D26B8"/>
    <w:rsid w:val="000D56D5"/>
    <w:rsid w:val="000E2791"/>
    <w:rsid w:val="000E7FB0"/>
    <w:rsid w:val="000F0720"/>
    <w:rsid w:val="0010407E"/>
    <w:rsid w:val="001207DB"/>
    <w:rsid w:val="001260AD"/>
    <w:rsid w:val="00127B81"/>
    <w:rsid w:val="00127E26"/>
    <w:rsid w:val="00140B2D"/>
    <w:rsid w:val="00144946"/>
    <w:rsid w:val="00146AB3"/>
    <w:rsid w:val="00146AC0"/>
    <w:rsid w:val="00147812"/>
    <w:rsid w:val="00151B68"/>
    <w:rsid w:val="00167DA8"/>
    <w:rsid w:val="00175E5B"/>
    <w:rsid w:val="0017605B"/>
    <w:rsid w:val="00185032"/>
    <w:rsid w:val="001A2C48"/>
    <w:rsid w:val="001A412D"/>
    <w:rsid w:val="001A41A7"/>
    <w:rsid w:val="001D7697"/>
    <w:rsid w:val="001E05CE"/>
    <w:rsid w:val="001E217D"/>
    <w:rsid w:val="001E35CE"/>
    <w:rsid w:val="001F37B3"/>
    <w:rsid w:val="001F3EED"/>
    <w:rsid w:val="001F455A"/>
    <w:rsid w:val="00201C24"/>
    <w:rsid w:val="002125E4"/>
    <w:rsid w:val="00214D4A"/>
    <w:rsid w:val="00237B60"/>
    <w:rsid w:val="002437FC"/>
    <w:rsid w:val="002458B3"/>
    <w:rsid w:val="00251E83"/>
    <w:rsid w:val="00255B7B"/>
    <w:rsid w:val="00265091"/>
    <w:rsid w:val="00280532"/>
    <w:rsid w:val="00287FA3"/>
    <w:rsid w:val="002A0595"/>
    <w:rsid w:val="002A1B75"/>
    <w:rsid w:val="002A5AFF"/>
    <w:rsid w:val="002B6010"/>
    <w:rsid w:val="002B6704"/>
    <w:rsid w:val="002C15FB"/>
    <w:rsid w:val="002C3DC8"/>
    <w:rsid w:val="002C3E67"/>
    <w:rsid w:val="002C5099"/>
    <w:rsid w:val="002C697D"/>
    <w:rsid w:val="002F1A6E"/>
    <w:rsid w:val="002F3B39"/>
    <w:rsid w:val="00301DDE"/>
    <w:rsid w:val="00314E3D"/>
    <w:rsid w:val="00317C53"/>
    <w:rsid w:val="00323046"/>
    <w:rsid w:val="00337C73"/>
    <w:rsid w:val="0034245E"/>
    <w:rsid w:val="00354EAE"/>
    <w:rsid w:val="00360613"/>
    <w:rsid w:val="003613A0"/>
    <w:rsid w:val="00361EF1"/>
    <w:rsid w:val="003636A2"/>
    <w:rsid w:val="00364177"/>
    <w:rsid w:val="00365484"/>
    <w:rsid w:val="00383D0B"/>
    <w:rsid w:val="003B0595"/>
    <w:rsid w:val="003B3E95"/>
    <w:rsid w:val="003B421A"/>
    <w:rsid w:val="003C73ED"/>
    <w:rsid w:val="003D552E"/>
    <w:rsid w:val="003D7E05"/>
    <w:rsid w:val="003E08E8"/>
    <w:rsid w:val="003F19DF"/>
    <w:rsid w:val="003F22F8"/>
    <w:rsid w:val="003F7EE7"/>
    <w:rsid w:val="004053C9"/>
    <w:rsid w:val="00413E98"/>
    <w:rsid w:val="00422CA9"/>
    <w:rsid w:val="0043687B"/>
    <w:rsid w:val="004559F0"/>
    <w:rsid w:val="004624B6"/>
    <w:rsid w:val="004756FF"/>
    <w:rsid w:val="0048410C"/>
    <w:rsid w:val="004860D3"/>
    <w:rsid w:val="0049013C"/>
    <w:rsid w:val="004A4B9A"/>
    <w:rsid w:val="004B601A"/>
    <w:rsid w:val="004B63E2"/>
    <w:rsid w:val="004C0794"/>
    <w:rsid w:val="004D4FDC"/>
    <w:rsid w:val="004E41EC"/>
    <w:rsid w:val="004E4D85"/>
    <w:rsid w:val="0050359B"/>
    <w:rsid w:val="005214BD"/>
    <w:rsid w:val="00531CD3"/>
    <w:rsid w:val="0053500E"/>
    <w:rsid w:val="00540ECD"/>
    <w:rsid w:val="00546ED4"/>
    <w:rsid w:val="00555CBC"/>
    <w:rsid w:val="0056236F"/>
    <w:rsid w:val="00581F03"/>
    <w:rsid w:val="0058243C"/>
    <w:rsid w:val="00582855"/>
    <w:rsid w:val="005837D6"/>
    <w:rsid w:val="005940DB"/>
    <w:rsid w:val="0059753A"/>
    <w:rsid w:val="005A51D6"/>
    <w:rsid w:val="005B04AF"/>
    <w:rsid w:val="005B5BC4"/>
    <w:rsid w:val="005B79DE"/>
    <w:rsid w:val="005D2B55"/>
    <w:rsid w:val="005E1B8E"/>
    <w:rsid w:val="005E64CE"/>
    <w:rsid w:val="005F6391"/>
    <w:rsid w:val="006125F9"/>
    <w:rsid w:val="00614108"/>
    <w:rsid w:val="00617469"/>
    <w:rsid w:val="0062004D"/>
    <w:rsid w:val="006304A0"/>
    <w:rsid w:val="00637D67"/>
    <w:rsid w:val="006438DA"/>
    <w:rsid w:val="00644076"/>
    <w:rsid w:val="00645EEC"/>
    <w:rsid w:val="00651045"/>
    <w:rsid w:val="00655652"/>
    <w:rsid w:val="0067293D"/>
    <w:rsid w:val="00674422"/>
    <w:rsid w:val="00674B66"/>
    <w:rsid w:val="00681406"/>
    <w:rsid w:val="006814B1"/>
    <w:rsid w:val="00687D31"/>
    <w:rsid w:val="006940D0"/>
    <w:rsid w:val="006945D3"/>
    <w:rsid w:val="00697B23"/>
    <w:rsid w:val="006B76D5"/>
    <w:rsid w:val="006F2DB5"/>
    <w:rsid w:val="007068F0"/>
    <w:rsid w:val="00714A36"/>
    <w:rsid w:val="00727AFF"/>
    <w:rsid w:val="007338FD"/>
    <w:rsid w:val="007406D1"/>
    <w:rsid w:val="0075088C"/>
    <w:rsid w:val="00752093"/>
    <w:rsid w:val="0075218F"/>
    <w:rsid w:val="00761723"/>
    <w:rsid w:val="00771EAB"/>
    <w:rsid w:val="007779F1"/>
    <w:rsid w:val="00786731"/>
    <w:rsid w:val="00787511"/>
    <w:rsid w:val="007957CA"/>
    <w:rsid w:val="0079687A"/>
    <w:rsid w:val="00797BB9"/>
    <w:rsid w:val="007A2FE4"/>
    <w:rsid w:val="007A4641"/>
    <w:rsid w:val="007A77DE"/>
    <w:rsid w:val="007C1ACD"/>
    <w:rsid w:val="007E6691"/>
    <w:rsid w:val="00801D8C"/>
    <w:rsid w:val="00805AD4"/>
    <w:rsid w:val="0081480B"/>
    <w:rsid w:val="0081676B"/>
    <w:rsid w:val="00860A98"/>
    <w:rsid w:val="008610D9"/>
    <w:rsid w:val="00862BE6"/>
    <w:rsid w:val="008838C8"/>
    <w:rsid w:val="00885C12"/>
    <w:rsid w:val="00893E3C"/>
    <w:rsid w:val="0089672C"/>
    <w:rsid w:val="00896A22"/>
    <w:rsid w:val="008A4DED"/>
    <w:rsid w:val="008A6098"/>
    <w:rsid w:val="008B5C61"/>
    <w:rsid w:val="008C016E"/>
    <w:rsid w:val="008D27E0"/>
    <w:rsid w:val="009021F7"/>
    <w:rsid w:val="00911129"/>
    <w:rsid w:val="00917707"/>
    <w:rsid w:val="00922392"/>
    <w:rsid w:val="009336BD"/>
    <w:rsid w:val="00943CFF"/>
    <w:rsid w:val="00944B42"/>
    <w:rsid w:val="009470F2"/>
    <w:rsid w:val="00952C27"/>
    <w:rsid w:val="009623A9"/>
    <w:rsid w:val="00963E52"/>
    <w:rsid w:val="009645CF"/>
    <w:rsid w:val="009652F2"/>
    <w:rsid w:val="009B10C4"/>
    <w:rsid w:val="009B2C50"/>
    <w:rsid w:val="009E1490"/>
    <w:rsid w:val="009E3996"/>
    <w:rsid w:val="009E4765"/>
    <w:rsid w:val="009E5277"/>
    <w:rsid w:val="00A20FD5"/>
    <w:rsid w:val="00A256DB"/>
    <w:rsid w:val="00A2732E"/>
    <w:rsid w:val="00A319FC"/>
    <w:rsid w:val="00A32093"/>
    <w:rsid w:val="00A34B90"/>
    <w:rsid w:val="00A3582F"/>
    <w:rsid w:val="00A4556E"/>
    <w:rsid w:val="00A61BCA"/>
    <w:rsid w:val="00A63386"/>
    <w:rsid w:val="00A67E69"/>
    <w:rsid w:val="00A77A57"/>
    <w:rsid w:val="00A85B50"/>
    <w:rsid w:val="00A948B8"/>
    <w:rsid w:val="00AA02BE"/>
    <w:rsid w:val="00AD0D82"/>
    <w:rsid w:val="00AD1B25"/>
    <w:rsid w:val="00AD2CE5"/>
    <w:rsid w:val="00AE1EF1"/>
    <w:rsid w:val="00AF0F10"/>
    <w:rsid w:val="00B02EB8"/>
    <w:rsid w:val="00B11EC0"/>
    <w:rsid w:val="00B1549F"/>
    <w:rsid w:val="00B17589"/>
    <w:rsid w:val="00B24529"/>
    <w:rsid w:val="00B33F46"/>
    <w:rsid w:val="00B53776"/>
    <w:rsid w:val="00B70B62"/>
    <w:rsid w:val="00B80BFA"/>
    <w:rsid w:val="00B858CC"/>
    <w:rsid w:val="00BA19AD"/>
    <w:rsid w:val="00BA6251"/>
    <w:rsid w:val="00BC0ACB"/>
    <w:rsid w:val="00BD5DFB"/>
    <w:rsid w:val="00BE10F7"/>
    <w:rsid w:val="00BE2353"/>
    <w:rsid w:val="00BE592B"/>
    <w:rsid w:val="00BE74E9"/>
    <w:rsid w:val="00BF110E"/>
    <w:rsid w:val="00BF11A4"/>
    <w:rsid w:val="00C00526"/>
    <w:rsid w:val="00C11F5C"/>
    <w:rsid w:val="00C23E5C"/>
    <w:rsid w:val="00C36B0F"/>
    <w:rsid w:val="00C37B2C"/>
    <w:rsid w:val="00C43DDC"/>
    <w:rsid w:val="00C45A55"/>
    <w:rsid w:val="00C52FDC"/>
    <w:rsid w:val="00C60A4C"/>
    <w:rsid w:val="00C85104"/>
    <w:rsid w:val="00CA2687"/>
    <w:rsid w:val="00CA7AA3"/>
    <w:rsid w:val="00CB5379"/>
    <w:rsid w:val="00CC0FCA"/>
    <w:rsid w:val="00CC288B"/>
    <w:rsid w:val="00CC56D8"/>
    <w:rsid w:val="00CE4E63"/>
    <w:rsid w:val="00CF2238"/>
    <w:rsid w:val="00CF517A"/>
    <w:rsid w:val="00D15331"/>
    <w:rsid w:val="00D21559"/>
    <w:rsid w:val="00D21A33"/>
    <w:rsid w:val="00D30509"/>
    <w:rsid w:val="00D33F0E"/>
    <w:rsid w:val="00D5289D"/>
    <w:rsid w:val="00D552D4"/>
    <w:rsid w:val="00D56A28"/>
    <w:rsid w:val="00D70FC6"/>
    <w:rsid w:val="00D743AC"/>
    <w:rsid w:val="00D80731"/>
    <w:rsid w:val="00D8416A"/>
    <w:rsid w:val="00D84A28"/>
    <w:rsid w:val="00D90B99"/>
    <w:rsid w:val="00DA2862"/>
    <w:rsid w:val="00DA3871"/>
    <w:rsid w:val="00DA3BA9"/>
    <w:rsid w:val="00DB3AF7"/>
    <w:rsid w:val="00DC6B8C"/>
    <w:rsid w:val="00DD75D4"/>
    <w:rsid w:val="00DF6024"/>
    <w:rsid w:val="00E10491"/>
    <w:rsid w:val="00E149AA"/>
    <w:rsid w:val="00E21F4E"/>
    <w:rsid w:val="00E26545"/>
    <w:rsid w:val="00E303C6"/>
    <w:rsid w:val="00E541BE"/>
    <w:rsid w:val="00E64C69"/>
    <w:rsid w:val="00E86ACE"/>
    <w:rsid w:val="00E93EA1"/>
    <w:rsid w:val="00EA37CD"/>
    <w:rsid w:val="00EC0727"/>
    <w:rsid w:val="00EC0854"/>
    <w:rsid w:val="00EE54E8"/>
    <w:rsid w:val="00EF408D"/>
    <w:rsid w:val="00EF56FC"/>
    <w:rsid w:val="00F04709"/>
    <w:rsid w:val="00F075E7"/>
    <w:rsid w:val="00F13C0D"/>
    <w:rsid w:val="00F14AB6"/>
    <w:rsid w:val="00F40D04"/>
    <w:rsid w:val="00F525E6"/>
    <w:rsid w:val="00F5547B"/>
    <w:rsid w:val="00F6180C"/>
    <w:rsid w:val="00F63D36"/>
    <w:rsid w:val="00F6650F"/>
    <w:rsid w:val="00F7003C"/>
    <w:rsid w:val="00F73B1E"/>
    <w:rsid w:val="00F80DBC"/>
    <w:rsid w:val="00F87CA1"/>
    <w:rsid w:val="00F9186E"/>
    <w:rsid w:val="00F967C3"/>
    <w:rsid w:val="00FB0FE8"/>
    <w:rsid w:val="00FB4705"/>
    <w:rsid w:val="00FC1A86"/>
    <w:rsid w:val="00FC57DA"/>
    <w:rsid w:val="00FE3FAC"/>
    <w:rsid w:val="00FF6926"/>
    <w:rsid w:val="00FF6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5EDAA228-598C-47C2-848B-82A59C62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lang w:val="vi-VN" w:eastAsia="en-US"/>
    </w:rPr>
  </w:style>
  <w:style w:type="paragraph" w:styleId="Heading1">
    <w:name w:val="heading 1"/>
    <w:basedOn w:val="Normal"/>
    <w:next w:val="Normal"/>
    <w:link w:val="Heading1Char"/>
    <w:autoRedefine/>
    <w:uiPriority w:val="9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9"/>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1B68"/>
    <w:rPr>
      <w:rFonts w:ascii="Times New Roman" w:hAnsi="Times New Roman" w:cs="Times New Roman"/>
      <w:b/>
      <w:bCs/>
      <w:color w:val="C00000"/>
      <w:sz w:val="28"/>
      <w:szCs w:val="28"/>
      <w:shd w:val="clear" w:color="auto" w:fill="D9D9D9"/>
      <w:lang w:val="en-US" w:eastAsia="en-US"/>
    </w:rPr>
  </w:style>
  <w:style w:type="character" w:customStyle="1" w:styleId="Heading2Char">
    <w:name w:val="Heading 2 Char"/>
    <w:basedOn w:val="DefaultParagraphFont"/>
    <w:link w:val="Heading2"/>
    <w:uiPriority w:val="99"/>
    <w:locked/>
    <w:rsid w:val="005940DB"/>
    <w:rPr>
      <w:rFonts w:ascii="Times New Roman" w:hAnsi="Times New Roman" w:cs="Times New Roman"/>
      <w:b/>
      <w:bCs/>
      <w:color w:val="4F81BD"/>
      <w:sz w:val="26"/>
      <w:szCs w:val="26"/>
    </w:rPr>
  </w:style>
  <w:style w:type="paragraph" w:styleId="ListParagraph">
    <w:name w:val="List Paragraph"/>
    <w:basedOn w:val="Normal"/>
    <w:next w:val="Normal"/>
    <w:link w:val="ListParagraphChar"/>
    <w:autoRedefine/>
    <w:uiPriority w:val="34"/>
    <w:qFormat/>
    <w:rsid w:val="00D56A28"/>
    <w:pPr>
      <w:numPr>
        <w:numId w:val="21"/>
      </w:numPr>
      <w:spacing w:before="120" w:after="0" w:line="288" w:lineRule="auto"/>
    </w:pPr>
    <w:rPr>
      <w:lang w:val="en-US"/>
    </w:rPr>
  </w:style>
  <w:style w:type="paragraph" w:customStyle="1" w:styleId="DSYeuCau">
    <w:name w:val="DS_YeuCau"/>
    <w:basedOn w:val="Normal"/>
    <w:next w:val="Normal"/>
    <w:link w:val="DSYeuCauChar"/>
    <w:autoRedefine/>
    <w:uiPriority w:val="99"/>
    <w:rsid w:val="00FB0FE8"/>
    <w:pPr>
      <w:numPr>
        <w:numId w:val="5"/>
      </w:numPr>
      <w:spacing w:after="60"/>
    </w:pPr>
    <w:rPr>
      <w:lang w:val="en-US"/>
    </w:rPr>
  </w:style>
  <w:style w:type="paragraph" w:customStyle="1" w:styleId="PB0">
    <w:name w:val="PB0"/>
    <w:basedOn w:val="Normal"/>
    <w:link w:val="PB0Char"/>
    <w:autoRedefine/>
    <w:uiPriority w:val="99"/>
    <w:rsid w:val="00FF6926"/>
    <w:pPr>
      <w:spacing w:after="60"/>
      <w:ind w:left="284"/>
      <w:jc w:val="both"/>
    </w:pPr>
  </w:style>
  <w:style w:type="character" w:customStyle="1" w:styleId="ListParagraphChar">
    <w:name w:val="List Paragraph Char"/>
    <w:basedOn w:val="DefaultParagraphFont"/>
    <w:link w:val="ListParagraph"/>
    <w:uiPriority w:val="34"/>
    <w:locked/>
    <w:rsid w:val="00D56A28"/>
    <w:rPr>
      <w:lang w:eastAsia="en-US"/>
    </w:rPr>
  </w:style>
  <w:style w:type="character" w:customStyle="1" w:styleId="DSYeuCauChar">
    <w:name w:val="DS_YeuCau Char"/>
    <w:basedOn w:val="ListParagraphChar"/>
    <w:link w:val="DSYeuCau"/>
    <w:uiPriority w:val="99"/>
    <w:locked/>
    <w:rsid w:val="005940DB"/>
    <w:rPr>
      <w:rFonts w:cs="Times New Roman"/>
      <w:sz w:val="22"/>
      <w:szCs w:val="22"/>
      <w:lang w:eastAsia="en-US"/>
    </w:rPr>
  </w:style>
  <w:style w:type="paragraph" w:customStyle="1" w:styleId="PB1">
    <w:name w:val="PB1"/>
    <w:basedOn w:val="ListParagraph"/>
    <w:link w:val="PB1Char"/>
    <w:autoRedefine/>
    <w:uiPriority w:val="99"/>
    <w:rsid w:val="00697B23"/>
    <w:pPr>
      <w:ind w:left="426" w:hanging="283"/>
    </w:pPr>
  </w:style>
  <w:style w:type="character" w:customStyle="1" w:styleId="PB0Char">
    <w:name w:val="PB0 Char"/>
    <w:basedOn w:val="DefaultParagraphFont"/>
    <w:link w:val="PB0"/>
    <w:uiPriority w:val="99"/>
    <w:locked/>
    <w:rsid w:val="00FF6926"/>
    <w:rPr>
      <w:rFonts w:cs="Times New Roman"/>
    </w:rPr>
  </w:style>
  <w:style w:type="paragraph" w:styleId="TOCHeading">
    <w:name w:val="TOC Heading"/>
    <w:basedOn w:val="Heading1"/>
    <w:next w:val="Normal"/>
    <w:uiPriority w:val="99"/>
    <w:qFormat/>
    <w:rsid w:val="002F3B39"/>
    <w:pPr>
      <w:spacing w:before="480"/>
      <w:outlineLvl w:val="9"/>
    </w:pPr>
  </w:style>
  <w:style w:type="character" w:customStyle="1" w:styleId="PB1Char">
    <w:name w:val="PB1 Char"/>
    <w:basedOn w:val="ListParagraphChar"/>
    <w:link w:val="PB1"/>
    <w:uiPriority w:val="99"/>
    <w:locked/>
    <w:rsid w:val="00697B23"/>
    <w:rPr>
      <w:rFonts w:cs="Times New Roman"/>
      <w:sz w:val="22"/>
      <w:szCs w:val="22"/>
      <w:lang w:eastAsia="en-US"/>
    </w:rPr>
  </w:style>
  <w:style w:type="paragraph" w:styleId="TOC1">
    <w:name w:val="toc 1"/>
    <w:basedOn w:val="Normal"/>
    <w:next w:val="Normal"/>
    <w:autoRedefine/>
    <w:uiPriority w:val="39"/>
    <w:rsid w:val="002F3B39"/>
    <w:pPr>
      <w:spacing w:after="100"/>
    </w:pPr>
  </w:style>
  <w:style w:type="paragraph" w:styleId="TOC2">
    <w:name w:val="toc 2"/>
    <w:basedOn w:val="Normal"/>
    <w:next w:val="Normal"/>
    <w:autoRedefine/>
    <w:uiPriority w:val="99"/>
    <w:rsid w:val="002F3B39"/>
    <w:pPr>
      <w:spacing w:after="100"/>
      <w:ind w:left="220"/>
    </w:pPr>
  </w:style>
  <w:style w:type="character" w:styleId="Hyperlink">
    <w:name w:val="Hyperlink"/>
    <w:basedOn w:val="DefaultParagraphFont"/>
    <w:uiPriority w:val="99"/>
    <w:rsid w:val="002F3B39"/>
    <w:rPr>
      <w:rFonts w:cs="Times New Roman"/>
      <w:color w:val="0000FF"/>
      <w:u w:val="single"/>
    </w:rPr>
  </w:style>
  <w:style w:type="paragraph" w:styleId="BalloonText">
    <w:name w:val="Balloon Text"/>
    <w:basedOn w:val="Normal"/>
    <w:link w:val="BalloonTextChar"/>
    <w:uiPriority w:val="99"/>
    <w:semiHidden/>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3B39"/>
    <w:rPr>
      <w:rFonts w:ascii="Tahoma" w:hAnsi="Tahoma" w:cs="Tahoma"/>
      <w:sz w:val="16"/>
      <w:szCs w:val="16"/>
    </w:rPr>
  </w:style>
  <w:style w:type="table" w:styleId="TableGrid">
    <w:name w:val="Table Grid"/>
    <w:basedOn w:val="TableNormal"/>
    <w:uiPriority w:val="99"/>
    <w:rsid w:val="00C43DD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uiPriority w:val="99"/>
    <w:rsid w:val="00697B23"/>
    <w:pPr>
      <w:numPr>
        <w:ilvl w:val="1"/>
      </w:numPr>
      <w:ind w:left="851" w:hanging="306"/>
    </w:pPr>
  </w:style>
  <w:style w:type="paragraph" w:customStyle="1" w:styleId="PTble">
    <w:name w:val="PTble"/>
    <w:basedOn w:val="Normal"/>
    <w:link w:val="PTbleChar"/>
    <w:uiPriority w:val="99"/>
    <w:rsid w:val="00922392"/>
    <w:pPr>
      <w:spacing w:after="0"/>
    </w:pPr>
    <w:rPr>
      <w:sz w:val="20"/>
      <w:lang w:val="en-US"/>
    </w:rPr>
  </w:style>
  <w:style w:type="character" w:customStyle="1" w:styleId="PB2Char">
    <w:name w:val="PB2 Char"/>
    <w:basedOn w:val="PB1Char"/>
    <w:link w:val="PB2"/>
    <w:uiPriority w:val="99"/>
    <w:locked/>
    <w:rsid w:val="00697B23"/>
    <w:rPr>
      <w:rFonts w:cs="Times New Roman"/>
      <w:sz w:val="22"/>
      <w:szCs w:val="22"/>
      <w:lang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CommentTextChar">
    <w:name w:val="Comment Text Char"/>
    <w:basedOn w:val="DefaultParagraphFont"/>
    <w:link w:val="CommentText"/>
    <w:uiPriority w:val="99"/>
    <w:semiHidden/>
    <w:locked/>
    <w:rsid w:val="005E64CE"/>
    <w:rPr>
      <w:rFonts w:ascii="Tahoma" w:eastAsia="MS Mincho" w:hAnsi="Tahoma" w:cs="Times New Roman"/>
      <w:lang w:val="en-US" w:eastAsia="en-US"/>
    </w:rPr>
  </w:style>
  <w:style w:type="character" w:customStyle="1" w:styleId="PTbleChar">
    <w:name w:val="PTble Char"/>
    <w:basedOn w:val="DefaultParagraphFont"/>
    <w:link w:val="PTble"/>
    <w:uiPriority w:val="99"/>
    <w:locked/>
    <w:rsid w:val="00922392"/>
    <w:rPr>
      <w:rFonts w:cs="Times New Roman"/>
      <w:sz w:val="22"/>
      <w:szCs w:val="22"/>
      <w:lang w:val="en-US" w:eastAsia="en-US"/>
    </w:rPr>
  </w:style>
  <w:style w:type="paragraph" w:styleId="Footer">
    <w:name w:val="footer"/>
    <w:basedOn w:val="Normal"/>
    <w:link w:val="FooterChar"/>
    <w:uiPriority w:val="99"/>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uiPriority w:val="99"/>
    <w:semiHidden/>
    <w:locked/>
    <w:rsid w:val="005E64CE"/>
    <w:rPr>
      <w:rFonts w:ascii="Tahoma" w:eastAsia="MS Mincho" w:hAnsi="Tahoma" w:cs="Times New Roman"/>
      <w:lang w:val="en-US" w:eastAsia="en-US"/>
    </w:rPr>
  </w:style>
  <w:style w:type="paragraph" w:customStyle="1" w:styleId="NormalText">
    <w:name w:val="NormalText"/>
    <w:autoRedefine/>
    <w:uiPriority w:val="99"/>
    <w:rsid w:val="005E64CE"/>
    <w:pPr>
      <w:autoSpaceDE w:val="0"/>
      <w:autoSpaceDN w:val="0"/>
      <w:spacing w:before="120" w:line="360" w:lineRule="auto"/>
      <w:ind w:left="2520" w:hanging="1800"/>
    </w:pPr>
    <w:rPr>
      <w:rFonts w:ascii="Tahoma" w:eastAsia="MS Mincho" w:hAnsi="Tahoma" w:cs="Tahoma"/>
      <w:noProof/>
      <w:sz w:val="20"/>
      <w:szCs w:val="24"/>
      <w:lang w:eastAsia="en-US"/>
    </w:rPr>
  </w:style>
  <w:style w:type="paragraph" w:customStyle="1" w:styleId="HeadingLv1">
    <w:name w:val="Heading Lv1"/>
    <w:basedOn w:val="Normal"/>
    <w:autoRedefine/>
    <w:uiPriority w:val="99"/>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uiPriority w:val="99"/>
    <w:rsid w:val="005E64CE"/>
    <w:pPr>
      <w:widowControl/>
      <w:autoSpaceDE w:val="0"/>
      <w:autoSpaceDN w:val="0"/>
      <w:spacing w:before="120" w:after="120" w:line="240" w:lineRule="atLeast"/>
    </w:pPr>
    <w:rPr>
      <w:bCs w:val="0"/>
      <w:color w:val="008000"/>
    </w:rPr>
  </w:style>
  <w:style w:type="paragraph" w:customStyle="1" w:styleId="Bang">
    <w:name w:val="Bang"/>
    <w:basedOn w:val="Normal"/>
    <w:uiPriority w:val="99"/>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iPriority w:val="99"/>
    <w:semiHidden/>
    <w:rsid w:val="00DA3871"/>
    <w:pPr>
      <w:tabs>
        <w:tab w:val="center" w:pos="4513"/>
        <w:tab w:val="right" w:pos="9026"/>
      </w:tabs>
    </w:pPr>
  </w:style>
  <w:style w:type="character" w:customStyle="1" w:styleId="HeaderChar">
    <w:name w:val="Header Char"/>
    <w:aliases w:val="Chapter Name Char"/>
    <w:basedOn w:val="DefaultParagraphFont"/>
    <w:link w:val="Header"/>
    <w:uiPriority w:val="99"/>
    <w:semiHidden/>
    <w:locked/>
    <w:rsid w:val="00DA3871"/>
    <w:rPr>
      <w:rFonts w:cs="Times New Roman"/>
      <w:sz w:val="22"/>
      <w:szCs w:val="22"/>
      <w:lang w:eastAsia="en-US"/>
    </w:rPr>
  </w:style>
  <w:style w:type="character" w:styleId="PageNumber">
    <w:name w:val="page number"/>
    <w:basedOn w:val="DefaultParagraphFont"/>
    <w:uiPriority w:val="99"/>
    <w:semiHidden/>
    <w:rsid w:val="00DA3871"/>
    <w:rPr>
      <w:rFonts w:cs="Times New Roman"/>
    </w:rPr>
  </w:style>
  <w:style w:type="paragraph" w:styleId="DocumentMap">
    <w:name w:val="Document Map"/>
    <w:basedOn w:val="Normal"/>
    <w:link w:val="DocumentMapChar"/>
    <w:uiPriority w:val="99"/>
    <w:semiHidden/>
    <w:rsid w:val="00F918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D7BD2"/>
    <w:rPr>
      <w:rFonts w:ascii="Times New Roman" w:hAnsi="Times New Roman"/>
      <w:sz w:val="0"/>
      <w:szCs w:val="0"/>
      <w:lang w:val="vi-VN" w:eastAsia="en-US"/>
    </w:rPr>
  </w:style>
  <w:style w:type="paragraph" w:customStyle="1" w:styleId="Default">
    <w:name w:val="Default"/>
    <w:uiPriority w:val="99"/>
    <w:rsid w:val="007779F1"/>
    <w:pPr>
      <w:autoSpaceDE w:val="0"/>
      <w:autoSpaceDN w:val="0"/>
      <w:adjustRightInd w:val="0"/>
    </w:pPr>
    <w:rPr>
      <w:rFonts w:ascii="Times New Roman" w:hAnsi="Times New Roman"/>
      <w:color w:val="000000"/>
      <w:sz w:val="24"/>
      <w:szCs w:val="24"/>
      <w:lang w:val="en-AU" w:eastAsia="en-US"/>
    </w:rPr>
  </w:style>
  <w:style w:type="character" w:styleId="Emphasis">
    <w:name w:val="Emphasis"/>
    <w:basedOn w:val="DefaultParagraphFont"/>
    <w:uiPriority w:val="20"/>
    <w:qFormat/>
    <w:locked/>
    <w:rsid w:val="00422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941F4-0E37-43E5-870D-EE7FD87D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Syllabus.dot</Template>
  <TotalTime>284</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Do Duc Anh</dc:creator>
  <cp:lastModifiedBy>Katsuragi Keima</cp:lastModifiedBy>
  <cp:revision>98</cp:revision>
  <dcterms:created xsi:type="dcterms:W3CDTF">2011-01-13T08:36:00Z</dcterms:created>
  <dcterms:modified xsi:type="dcterms:W3CDTF">2015-06-05T08:55:00Z</dcterms:modified>
</cp:coreProperties>
</file>